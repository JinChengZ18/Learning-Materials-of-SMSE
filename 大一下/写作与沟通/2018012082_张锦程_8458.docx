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13092" w14:textId="77777777" w:rsidR="00186214" w:rsidRDefault="00A32AE0" w:rsidP="00A32AE0">
      <w:pPr>
        <w:pStyle w:val="1"/>
        <w:jc w:val="center"/>
      </w:pPr>
      <w:r>
        <w:rPr>
          <w:rFonts w:hint="eastAsia"/>
        </w:rPr>
        <w:t>转基因与塔西</w:t>
      </w:r>
      <w:proofErr w:type="gramStart"/>
      <w:r>
        <w:rPr>
          <w:rFonts w:hint="eastAsia"/>
        </w:rPr>
        <w:t>佗</w:t>
      </w:r>
      <w:proofErr w:type="gramEnd"/>
    </w:p>
    <w:p w14:paraId="13012530" w14:textId="77777777" w:rsidR="00A32AE0" w:rsidRPr="00A32AE0" w:rsidRDefault="00A32AE0" w:rsidP="00A32AE0">
      <w:pPr>
        <w:jc w:val="center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张锦程 </w:t>
      </w:r>
      <w:r>
        <w:t xml:space="preserve"> 2018012082 ]</w:t>
      </w:r>
    </w:p>
    <w:p w14:paraId="2DFC553E" w14:textId="77777777" w:rsidR="00A32AE0" w:rsidRPr="005B3B95" w:rsidRDefault="00A32AE0">
      <w:pPr>
        <w:rPr>
          <w:rFonts w:ascii="Adobe 仿宋 Std R" w:eastAsia="Adobe 仿宋 Std R" w:hAnsi="Adobe 仿宋 Std R"/>
        </w:rPr>
      </w:pPr>
    </w:p>
    <w:p w14:paraId="445EE4D8" w14:textId="77777777" w:rsidR="0068791C" w:rsidRDefault="00FB115F" w:rsidP="0068791C">
      <w:pPr>
        <w:ind w:firstLineChars="300" w:firstLine="630"/>
        <w:rPr>
          <w:rFonts w:ascii="Adobe 仿宋 Std R" w:eastAsia="Adobe 仿宋 Std R" w:hAnsi="Adobe 仿宋 Std R" w:cs="Arial" w:hint="eastAsia"/>
          <w:color w:val="333333"/>
          <w:szCs w:val="21"/>
        </w:rPr>
      </w:pPr>
      <w:r w:rsidRPr="005B3B95">
        <w:rPr>
          <w:rFonts w:ascii="Adobe 仿宋 Std R" w:eastAsia="Adobe 仿宋 Std R" w:hAnsi="Adobe 仿宋 Std R" w:cs="Arial"/>
          <w:color w:val="333333"/>
          <w:szCs w:val="21"/>
        </w:rPr>
        <w:t>公元68年</w:t>
      </w:r>
      <w:r w:rsidRPr="005B3B95">
        <w:rPr>
          <w:rFonts w:ascii="Adobe 仿宋 Std R" w:eastAsia="Adobe 仿宋 Std R" w:hAnsi="Adobe 仿宋 Std R" w:cs="Arial" w:hint="eastAsia"/>
          <w:color w:val="333333"/>
          <w:szCs w:val="21"/>
        </w:rPr>
        <w:t>，</w:t>
      </w:r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在</w:t>
      </w:r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叛军</w:t>
      </w:r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的</w:t>
      </w:r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步步进逼</w:t>
      </w:r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中</w:t>
      </w:r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，朱里亚·克劳狄王朝</w:t>
      </w:r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第五任皇帝</w:t>
      </w:r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尼禄</w:t>
      </w:r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被迫于逃亡途中自杀</w:t>
      </w:r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，结束了他</w:t>
      </w:r>
      <w:r w:rsidR="005B3B95" w:rsidRPr="005B3B95">
        <w:rPr>
          <w:rFonts w:ascii="Adobe 仿宋 Std R" w:eastAsia="Adobe 仿宋 Std R" w:hAnsi="Adobe 仿宋 Std R" w:cs="Arial"/>
          <w:color w:val="333333"/>
          <w:szCs w:val="21"/>
        </w:rPr>
        <w:t>14年的统治</w:t>
      </w:r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。至此，由</w:t>
      </w:r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屋大</w:t>
      </w:r>
      <w:proofErr w:type="gramStart"/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维·奥古斯都</w:t>
      </w:r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所开创</w:t>
      </w:r>
      <w:proofErr w:type="gramEnd"/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的</w:t>
      </w:r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罗马帝国第一</w:t>
      </w:r>
      <w:ins w:id="0" w:author="Zhang Jincheng" w:date="2019-03-17T20:49:00Z">
        <w:r w:rsidR="00E657C7">
          <w:rPr>
            <w:rFonts w:ascii="Adobe 仿宋 Std R" w:eastAsia="Adobe 仿宋 Std R" w:hAnsi="Adobe 仿宋 Std R" w:cs="Arial" w:hint="eastAsia"/>
            <w:color w:val="333333"/>
            <w:szCs w:val="21"/>
          </w:rPr>
          <w:t>世袭</w:t>
        </w:r>
      </w:ins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王朝落幕了</w:t>
      </w:r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。</w:t>
      </w:r>
      <w:ins w:id="1" w:author="Zhang Jincheng" w:date="2019-03-17T20:50:00Z">
        <w:r w:rsidR="00E657C7" w:rsidRPr="005B3B95">
          <w:rPr>
            <w:rFonts w:ascii="Adobe 仿宋 Std R" w:eastAsia="Adobe 仿宋 Std R" w:hAnsi="Adobe 仿宋 Std R" w:cs="Arial" w:hint="eastAsia"/>
            <w:color w:val="333333"/>
            <w:szCs w:val="21"/>
          </w:rPr>
          <w:t>尼禄</w:t>
        </w:r>
      </w:ins>
      <w:del w:id="2" w:author="Zhang Jincheng" w:date="2019-03-17T20:50:00Z">
        <w:r w:rsidR="005B3B95" w:rsidDel="00E657C7">
          <w:rPr>
            <w:rFonts w:ascii="Adobe 仿宋 Std R" w:eastAsia="Adobe 仿宋 Std R" w:hAnsi="Adobe 仿宋 Std R" w:cs="Arial" w:hint="eastAsia"/>
            <w:color w:val="333333"/>
            <w:szCs w:val="21"/>
          </w:rPr>
          <w:delText>他</w:delText>
        </w:r>
      </w:del>
      <w:r w:rsidR="005B3B95">
        <w:rPr>
          <w:rFonts w:ascii="Adobe 仿宋 Std R" w:eastAsia="Adobe 仿宋 Std R" w:hAnsi="Adobe 仿宋 Std R" w:cs="Arial" w:hint="eastAsia"/>
          <w:color w:val="333333"/>
          <w:szCs w:val="21"/>
        </w:rPr>
        <w:t>的继任者，</w:t>
      </w:r>
      <w:r w:rsidR="005B3B95" w:rsidRPr="005B3B95">
        <w:rPr>
          <w:rFonts w:ascii="Adobe 仿宋 Std R" w:eastAsia="Adobe 仿宋 Std R" w:hAnsi="Adobe 仿宋 Std R" w:cs="Arial" w:hint="eastAsia"/>
          <w:color w:val="333333"/>
          <w:szCs w:val="21"/>
        </w:rPr>
        <w:t>西班牙行省总督加尔巴</w:t>
      </w:r>
      <w:r w:rsidR="005F423B">
        <w:rPr>
          <w:rFonts w:ascii="Adobe 仿宋 Std R" w:eastAsia="Adobe 仿宋 Std R" w:hAnsi="Adobe 仿宋 Std R" w:cs="Arial" w:hint="eastAsia"/>
          <w:color w:val="333333"/>
          <w:szCs w:val="21"/>
        </w:rPr>
        <w:t>，却</w:t>
      </w:r>
      <w:r w:rsidR="005F423B" w:rsidRPr="005F423B">
        <w:rPr>
          <w:rFonts w:ascii="Adobe 仿宋 Std R" w:eastAsia="Adobe 仿宋 Std R" w:hAnsi="Adobe 仿宋 Std R" w:cs="Arial" w:hint="eastAsia"/>
          <w:color w:val="333333"/>
          <w:szCs w:val="21"/>
        </w:rPr>
        <w:t>并没有成为一位</w:t>
      </w:r>
      <w:r w:rsidR="005F423B">
        <w:rPr>
          <w:rFonts w:ascii="Adobe 仿宋 Std R" w:eastAsia="Adobe 仿宋 Std R" w:hAnsi="Adobe 仿宋 Std R" w:cs="Arial" w:hint="eastAsia"/>
          <w:color w:val="333333"/>
          <w:szCs w:val="21"/>
        </w:rPr>
        <w:t>明君</w:t>
      </w:r>
      <w:r w:rsidR="005F423B" w:rsidRPr="005F423B">
        <w:rPr>
          <w:rFonts w:ascii="Adobe 仿宋 Std R" w:eastAsia="Adobe 仿宋 Std R" w:hAnsi="Adobe 仿宋 Std R" w:cs="Arial" w:hint="eastAsia"/>
          <w:color w:val="333333"/>
          <w:szCs w:val="21"/>
        </w:rPr>
        <w:t>，</w:t>
      </w:r>
      <w:r w:rsidR="005F423B">
        <w:rPr>
          <w:rFonts w:ascii="Adobe 仿宋 Std R" w:eastAsia="Adobe 仿宋 Std R" w:hAnsi="Adobe 仿宋 Std R" w:cs="Arial" w:hint="eastAsia"/>
          <w:color w:val="333333"/>
          <w:szCs w:val="21"/>
        </w:rPr>
        <w:t>而是</w:t>
      </w:r>
      <w:r w:rsidR="005F423B" w:rsidRPr="005F423B">
        <w:rPr>
          <w:rFonts w:ascii="Adobe 仿宋 Std R" w:eastAsia="Adobe 仿宋 Std R" w:hAnsi="Adobe 仿宋 Std R" w:cs="Arial" w:hint="eastAsia"/>
          <w:color w:val="333333"/>
          <w:szCs w:val="21"/>
        </w:rPr>
        <w:t>一意孤行</w:t>
      </w:r>
      <w:r w:rsidR="005F423B">
        <w:rPr>
          <w:rFonts w:ascii="Adobe 仿宋 Std R" w:eastAsia="Adobe 仿宋 Std R" w:hAnsi="Adobe 仿宋 Std R" w:cs="Arial" w:hint="eastAsia"/>
          <w:color w:val="333333"/>
          <w:szCs w:val="21"/>
        </w:rPr>
        <w:t>，不得人心，无力挽救混乱的局势，最终</w:t>
      </w:r>
      <w:r w:rsidR="005F423B" w:rsidRPr="005F423B">
        <w:rPr>
          <w:rFonts w:ascii="Adobe 仿宋 Std R" w:eastAsia="Adobe 仿宋 Std R" w:hAnsi="Adobe 仿宋 Std R" w:cs="Arial" w:hint="eastAsia"/>
          <w:color w:val="333333"/>
          <w:szCs w:val="21"/>
        </w:rPr>
        <w:t>踏上</w:t>
      </w:r>
      <w:r w:rsidR="005F423B">
        <w:rPr>
          <w:rFonts w:ascii="Adobe 仿宋 Std R" w:eastAsia="Adobe 仿宋 Std R" w:hAnsi="Adobe 仿宋 Std R" w:cs="Arial" w:hint="eastAsia"/>
          <w:color w:val="333333"/>
          <w:szCs w:val="21"/>
        </w:rPr>
        <w:t>了</w:t>
      </w:r>
      <w:r w:rsidR="005F423B" w:rsidRPr="005F423B">
        <w:rPr>
          <w:rFonts w:ascii="Adobe 仿宋 Std R" w:eastAsia="Adobe 仿宋 Std R" w:hAnsi="Adobe 仿宋 Std R" w:cs="Arial" w:hint="eastAsia"/>
          <w:color w:val="333333"/>
          <w:szCs w:val="21"/>
        </w:rPr>
        <w:t>前</w:t>
      </w:r>
      <w:r w:rsidR="005F423B">
        <w:rPr>
          <w:rFonts w:ascii="Adobe 仿宋 Std R" w:eastAsia="Adobe 仿宋 Std R" w:hAnsi="Adobe 仿宋 Std R" w:cs="Arial" w:hint="eastAsia"/>
          <w:color w:val="333333"/>
          <w:szCs w:val="21"/>
        </w:rPr>
        <w:t>朝</w:t>
      </w:r>
      <w:r w:rsidR="005F423B" w:rsidRPr="005F423B">
        <w:rPr>
          <w:rFonts w:ascii="Adobe 仿宋 Std R" w:eastAsia="Adobe 仿宋 Std R" w:hAnsi="Adobe 仿宋 Std R" w:cs="Arial" w:hint="eastAsia"/>
          <w:color w:val="333333"/>
          <w:szCs w:val="21"/>
        </w:rPr>
        <w:t>的</w:t>
      </w:r>
      <w:proofErr w:type="gramStart"/>
      <w:r w:rsidR="005F423B" w:rsidRPr="005F423B">
        <w:rPr>
          <w:rFonts w:ascii="Adobe 仿宋 Std R" w:eastAsia="Adobe 仿宋 Std R" w:hAnsi="Adobe 仿宋 Std R" w:cs="Arial" w:hint="eastAsia"/>
          <w:color w:val="333333"/>
          <w:szCs w:val="21"/>
        </w:rPr>
        <w:t>不</w:t>
      </w:r>
      <w:proofErr w:type="gramEnd"/>
      <w:r w:rsidR="005F423B" w:rsidRPr="005F423B">
        <w:rPr>
          <w:rFonts w:ascii="Adobe 仿宋 Std R" w:eastAsia="Adobe 仿宋 Std R" w:hAnsi="Adobe 仿宋 Std R" w:cs="Arial" w:hint="eastAsia"/>
          <w:color w:val="333333"/>
          <w:szCs w:val="21"/>
        </w:rPr>
        <w:t>归路</w:t>
      </w:r>
      <w:r w:rsidR="005F423B">
        <w:rPr>
          <w:rFonts w:ascii="Adobe 仿宋 Std R" w:eastAsia="Adobe 仿宋 Std R" w:hAnsi="Adobe 仿宋 Std R" w:cs="Arial" w:hint="eastAsia"/>
          <w:color w:val="333333"/>
          <w:szCs w:val="21"/>
        </w:rPr>
        <w:t>。</w:t>
      </w:r>
    </w:p>
    <w:p w14:paraId="077E0A97" w14:textId="77777777" w:rsidR="0068791C" w:rsidRPr="0068791C" w:rsidRDefault="005F423B" w:rsidP="0068791C">
      <w:pPr>
        <w:ind w:firstLineChars="300" w:firstLine="630"/>
        <w:rPr>
          <w:rFonts w:ascii="Adobe 仿宋 Std R" w:eastAsia="Adobe 仿宋 Std R" w:hAnsi="Adobe 仿宋 Std R" w:cs="Arial" w:hint="eastAsia"/>
          <w:color w:val="333333"/>
          <w:szCs w:val="21"/>
          <w:rPrChange w:id="3" w:author="Zhang Jincheng" w:date="2019-03-17T21:20:00Z">
            <w:rPr>
              <w:rFonts w:ascii="Adobe 仿宋 Std R" w:eastAsia="Adobe 仿宋 Std R" w:hAnsi="Adobe 仿宋 Std R" w:hint="eastAsia"/>
            </w:rPr>
          </w:rPrChange>
        </w:rPr>
        <w:pPrChange w:id="4" w:author="Zhang Jincheng" w:date="2019-03-17T21:20:00Z">
          <w:pPr>
            <w:ind w:firstLineChars="300" w:firstLine="630"/>
          </w:pPr>
        </w:pPrChange>
      </w:pPr>
      <w:r>
        <w:rPr>
          <w:rFonts w:ascii="Adobe 仿宋 Std R" w:eastAsia="Adobe 仿宋 Std R" w:hAnsi="Adobe 仿宋 Std R" w:cs="Arial" w:hint="eastAsia"/>
          <w:color w:val="333333"/>
          <w:szCs w:val="21"/>
        </w:rPr>
        <w:t>在当时有这样的一件小事，有两个人，一个是经过正当的司法程序而被处死，而另一个人是因皇帝的不作为而含冤而死，但对于两人的死，民众</w:t>
      </w:r>
      <w:r w:rsidRPr="005F423B">
        <w:rPr>
          <w:rFonts w:ascii="Adobe 仿宋 Std R" w:eastAsia="Adobe 仿宋 Std R" w:hAnsi="Adobe 仿宋 Std R" w:cs="Arial" w:hint="eastAsia"/>
          <w:color w:val="333333"/>
          <w:szCs w:val="21"/>
        </w:rPr>
        <w:t>都产生了怀疑和负面情绪</w:t>
      </w:r>
      <w:r>
        <w:rPr>
          <w:rFonts w:ascii="Adobe 仿宋 Std R" w:eastAsia="Adobe 仿宋 Std R" w:hAnsi="Adobe 仿宋 Std R" w:cs="Arial" w:hint="eastAsia"/>
          <w:color w:val="333333"/>
          <w:szCs w:val="21"/>
        </w:rPr>
        <w:t>，甚至于阴谋论的泛滥。</w:t>
      </w:r>
      <w:r w:rsidRPr="005F423B">
        <w:rPr>
          <w:rFonts w:ascii="Adobe 仿宋 Std R" w:eastAsia="Adobe 仿宋 Std R" w:hAnsi="Adobe 仿宋 Std R" w:cs="Arial" w:hint="eastAsia"/>
          <w:color w:val="333333"/>
          <w:szCs w:val="21"/>
        </w:rPr>
        <w:t>塔西</w:t>
      </w:r>
      <w:proofErr w:type="gramStart"/>
      <w:r w:rsidRPr="005F423B">
        <w:rPr>
          <w:rFonts w:ascii="Adobe 仿宋 Std R" w:eastAsia="Adobe 仿宋 Std R" w:hAnsi="Adobe 仿宋 Std R" w:cs="Arial" w:hint="eastAsia"/>
          <w:color w:val="333333"/>
          <w:szCs w:val="21"/>
        </w:rPr>
        <w:t>佗</w:t>
      </w:r>
      <w:proofErr w:type="gramEnd"/>
      <w:r w:rsidRPr="005F423B">
        <w:rPr>
          <w:rFonts w:ascii="Adobe 仿宋 Std R" w:eastAsia="Adobe 仿宋 Std R" w:hAnsi="Adobe 仿宋 Std R" w:cs="Arial" w:hint="eastAsia"/>
          <w:color w:val="333333"/>
          <w:szCs w:val="21"/>
        </w:rPr>
        <w:t>为此感叹道：“一旦皇帝成了人们憎恨的对象，他做的好事和坏事就同样会引起人们对他的厌恶。”</w:t>
      </w:r>
    </w:p>
    <w:p w14:paraId="0968E759" w14:textId="77777777" w:rsidR="0068791C" w:rsidRPr="00FB115F" w:rsidRDefault="00A22567" w:rsidP="0068791C">
      <w:pPr>
        <w:ind w:firstLineChars="300" w:firstLine="630"/>
        <w:rPr>
          <w:rFonts w:ascii="Adobe 仿宋 Std R" w:eastAsia="Adobe 仿宋 Std R" w:hAnsi="Adobe 仿宋 Std R" w:hint="eastAsia"/>
        </w:rPr>
        <w:pPrChange w:id="5" w:author="Zhang Jincheng" w:date="2019-03-17T21:20:00Z">
          <w:pPr>
            <w:ind w:firstLineChars="300" w:firstLine="630"/>
          </w:pPr>
        </w:pPrChange>
      </w:pPr>
      <w:r w:rsidRPr="00FB115F">
        <w:rPr>
          <w:rFonts w:ascii="Adobe 仿宋 Std R" w:eastAsia="Adobe 仿宋 Std R" w:hAnsi="Adobe 仿宋 Std R" w:hint="eastAsia"/>
        </w:rPr>
        <w:t>往事越千年，</w:t>
      </w:r>
      <w:r w:rsidR="00FB115F" w:rsidRPr="00FB115F">
        <w:rPr>
          <w:rFonts w:ascii="Adobe 仿宋 Std R" w:eastAsia="Adobe 仿宋 Std R" w:hAnsi="Adobe 仿宋 Std R" w:hint="eastAsia"/>
        </w:rPr>
        <w:t>1</w:t>
      </w:r>
      <w:r w:rsidR="00FB115F" w:rsidRPr="00FB115F">
        <w:rPr>
          <w:rFonts w:ascii="Adobe 仿宋 Std R" w:eastAsia="Adobe 仿宋 Std R" w:hAnsi="Adobe 仿宋 Std R"/>
        </w:rPr>
        <w:t>900</w:t>
      </w:r>
      <w:r w:rsidR="00FB115F" w:rsidRPr="00FB115F">
        <w:rPr>
          <w:rFonts w:ascii="Adobe 仿宋 Std R" w:eastAsia="Adobe 仿宋 Std R" w:hAnsi="Adobe 仿宋 Std R" w:hint="eastAsia"/>
        </w:rPr>
        <w:t>余年后，</w:t>
      </w:r>
      <w:r w:rsidR="0023330B" w:rsidRPr="00FB115F">
        <w:rPr>
          <w:rFonts w:ascii="Adobe 仿宋 Std R" w:eastAsia="Adobe 仿宋 Std R" w:hAnsi="Adobe 仿宋 Std R" w:hint="eastAsia"/>
        </w:rPr>
        <w:t>塔西</w:t>
      </w:r>
      <w:proofErr w:type="gramStart"/>
      <w:r w:rsidR="0023330B" w:rsidRPr="00FB115F">
        <w:rPr>
          <w:rFonts w:ascii="Adobe 仿宋 Std R" w:eastAsia="Adobe 仿宋 Std R" w:hAnsi="Adobe 仿宋 Std R" w:hint="eastAsia"/>
        </w:rPr>
        <w:t>佗</w:t>
      </w:r>
      <w:proofErr w:type="gramEnd"/>
      <w:r w:rsidR="0023330B" w:rsidRPr="00FB115F">
        <w:rPr>
          <w:rFonts w:ascii="Adobe 仿宋 Std R" w:eastAsia="Adobe 仿宋 Std R" w:hAnsi="Adobe 仿宋 Std R" w:hint="eastAsia"/>
        </w:rPr>
        <w:t>的警言</w:t>
      </w:r>
      <w:r w:rsidRPr="00FB115F">
        <w:rPr>
          <w:rFonts w:ascii="Adobe 仿宋 Std R" w:eastAsia="Adobe 仿宋 Std R" w:hAnsi="Adobe 仿宋 Std R" w:hint="eastAsia"/>
        </w:rPr>
        <w:t>色</w:t>
      </w:r>
      <w:r w:rsidR="00F86308">
        <w:rPr>
          <w:rFonts w:ascii="Adobe 仿宋 Std R" w:eastAsia="Adobe 仿宋 Std R" w:hAnsi="Adobe 仿宋 Std R" w:hint="eastAsia"/>
        </w:rPr>
        <w:t>泽</w:t>
      </w:r>
      <w:r w:rsidRPr="00FB115F">
        <w:rPr>
          <w:rFonts w:ascii="Adobe 仿宋 Std R" w:eastAsia="Adobe 仿宋 Std R" w:hAnsi="Adobe 仿宋 Std R" w:hint="eastAsia"/>
        </w:rPr>
        <w:t>不减，犹在耳畔</w:t>
      </w:r>
      <w:r w:rsidR="0023330B" w:rsidRPr="00FB115F">
        <w:rPr>
          <w:rFonts w:ascii="Adobe 仿宋 Std R" w:eastAsia="Adobe 仿宋 Std R" w:hAnsi="Adobe 仿宋 Std R" w:hint="eastAsia"/>
        </w:rPr>
        <w:t>。</w:t>
      </w:r>
      <w:r w:rsidR="0023330B" w:rsidRPr="00FB115F">
        <w:rPr>
          <w:rFonts w:ascii="Adobe 仿宋 Std R" w:eastAsia="Adobe 仿宋 Std R" w:hAnsi="Adobe 仿宋 Std R"/>
        </w:rPr>
        <w:t>2014年3月18日，</w:t>
      </w:r>
      <w:ins w:id="6" w:author="Zhang Jincheng" w:date="2019-03-17T20:51:00Z">
        <w:r w:rsidR="00E657C7">
          <w:rPr>
            <w:rFonts w:ascii="Adobe 仿宋 Std R" w:eastAsia="Adobe 仿宋 Std R" w:hAnsi="Adobe 仿宋 Std R" w:hint="eastAsia"/>
          </w:rPr>
          <w:t>习近平</w:t>
        </w:r>
      </w:ins>
      <w:del w:id="7" w:author="Zhang Jincheng" w:date="2019-03-17T20:51:00Z">
        <w:r w:rsidR="0023330B" w:rsidRPr="00FB115F" w:rsidDel="00E657C7">
          <w:rPr>
            <w:rFonts w:ascii="Adobe 仿宋 Std R" w:eastAsia="Adobe 仿宋 Std R" w:hAnsi="Adobe 仿宋 Std R"/>
          </w:rPr>
          <w:delText>总书记</w:delText>
        </w:r>
      </w:del>
      <w:r w:rsidR="0023330B" w:rsidRPr="00FB115F">
        <w:rPr>
          <w:rFonts w:ascii="Adobe 仿宋 Std R" w:eastAsia="Adobe 仿宋 Std R" w:hAnsi="Adobe 仿宋 Std R"/>
        </w:rPr>
        <w:t>在河南兰考县常委扩大会上提醒全党</w:t>
      </w:r>
      <w:r w:rsidR="0023330B" w:rsidRPr="00FB115F">
        <w:rPr>
          <w:rFonts w:ascii="Adobe 仿宋 Std R" w:eastAsia="Adobe 仿宋 Std R" w:hAnsi="Adobe 仿宋 Std R" w:hint="eastAsia"/>
        </w:rPr>
        <w:t>同志</w:t>
      </w:r>
      <w:r w:rsidR="00F86308">
        <w:rPr>
          <w:rFonts w:ascii="Adobe 仿宋 Std R" w:eastAsia="Adobe 仿宋 Std R" w:hAnsi="Adobe 仿宋 Std R" w:hint="eastAsia"/>
        </w:rPr>
        <w:t>警惕</w:t>
      </w:r>
      <w:r w:rsidR="0023330B" w:rsidRPr="00FB115F">
        <w:rPr>
          <w:rFonts w:ascii="Adobe 仿宋 Std R" w:eastAsia="Adobe 仿宋 Std R" w:hAnsi="Adobe 仿宋 Std R"/>
        </w:rPr>
        <w:t>“塔西</w:t>
      </w:r>
      <w:proofErr w:type="gramStart"/>
      <w:r w:rsidR="0023330B" w:rsidRPr="00FB115F">
        <w:rPr>
          <w:rFonts w:ascii="Adobe 仿宋 Std R" w:eastAsia="Adobe 仿宋 Std R" w:hAnsi="Adobe 仿宋 Std R"/>
        </w:rPr>
        <w:t>佗</w:t>
      </w:r>
      <w:proofErr w:type="gramEnd"/>
      <w:r w:rsidR="0023330B" w:rsidRPr="00FB115F">
        <w:rPr>
          <w:rFonts w:ascii="Adobe 仿宋 Std R" w:eastAsia="Adobe 仿宋 Std R" w:hAnsi="Adobe 仿宋 Std R"/>
        </w:rPr>
        <w:t>陷阱”</w:t>
      </w:r>
      <w:r w:rsidR="003C7245">
        <w:rPr>
          <w:rFonts w:ascii="Adobe 仿宋 Std R" w:eastAsia="Adobe 仿宋 Std R" w:hAnsi="Adobe 仿宋 Std R" w:hint="eastAsia"/>
        </w:rPr>
        <w:t>，此举将这个陌生的拉丁政治学术语拉回公众视野，而这个词本身的含义也在不断扩展。比方说东北经济下行，以致投资商谈东北而色变</w:t>
      </w:r>
      <w:r w:rsidR="002F454A">
        <w:rPr>
          <w:rFonts w:ascii="Adobe 仿宋 Std R" w:eastAsia="Adobe 仿宋 Std R" w:hAnsi="Adobe 仿宋 Std R" w:hint="eastAsia"/>
        </w:rPr>
        <w:t>；</w:t>
      </w:r>
      <w:r w:rsidR="003C7245">
        <w:rPr>
          <w:rFonts w:ascii="Adobe 仿宋 Std R" w:eastAsia="Adobe 仿宋 Std R" w:hAnsi="Adobe 仿宋 Std R" w:hint="eastAsia"/>
        </w:rPr>
        <w:t>“江南皮革厂倒闭了”盛行，温州一度成为假货的代名词，</w:t>
      </w:r>
      <w:r w:rsidR="002F454A">
        <w:rPr>
          <w:rFonts w:ascii="Adobe 仿宋 Std R" w:eastAsia="Adobe 仿宋 Std R" w:hAnsi="Adobe 仿宋 Std R" w:hint="eastAsia"/>
        </w:rPr>
        <w:t>诸如此类，</w:t>
      </w:r>
      <w:r w:rsidR="003C7245">
        <w:rPr>
          <w:rFonts w:ascii="Adobe 仿宋 Std R" w:eastAsia="Adobe 仿宋 Std R" w:hAnsi="Adobe 仿宋 Std R" w:hint="eastAsia"/>
        </w:rPr>
        <w:t>都</w:t>
      </w:r>
      <w:r w:rsidR="00F86308">
        <w:rPr>
          <w:rFonts w:ascii="Adobe 仿宋 Std R" w:eastAsia="Adobe 仿宋 Std R" w:hAnsi="Adobe 仿宋 Std R" w:hint="eastAsia"/>
        </w:rPr>
        <w:t>可以</w:t>
      </w:r>
      <w:r w:rsidR="002F454A">
        <w:rPr>
          <w:rFonts w:ascii="Adobe 仿宋 Std R" w:eastAsia="Adobe 仿宋 Std R" w:hAnsi="Adobe 仿宋 Std R" w:hint="eastAsia"/>
        </w:rPr>
        <w:t>被称为</w:t>
      </w:r>
      <w:r w:rsidR="003C7245">
        <w:rPr>
          <w:rFonts w:ascii="Adobe 仿宋 Std R" w:eastAsia="Adobe 仿宋 Std R" w:hAnsi="Adobe 仿宋 Std R" w:hint="eastAsia"/>
        </w:rPr>
        <w:t>是陷入了塔西</w:t>
      </w:r>
      <w:proofErr w:type="gramStart"/>
      <w:r w:rsidR="003C7245">
        <w:rPr>
          <w:rFonts w:ascii="Adobe 仿宋 Std R" w:eastAsia="Adobe 仿宋 Std R" w:hAnsi="Adobe 仿宋 Std R" w:hint="eastAsia"/>
        </w:rPr>
        <w:t>佗</w:t>
      </w:r>
      <w:proofErr w:type="gramEnd"/>
      <w:r w:rsidR="003C7245">
        <w:rPr>
          <w:rFonts w:ascii="Adobe 仿宋 Std R" w:eastAsia="Adobe 仿宋 Std R" w:hAnsi="Adobe 仿宋 Std R" w:hint="eastAsia"/>
        </w:rPr>
        <w:t>陷阱。</w:t>
      </w:r>
    </w:p>
    <w:p w14:paraId="1880066B" w14:textId="77777777" w:rsidR="0023330B" w:rsidRDefault="0023330B" w:rsidP="002D56D1">
      <w:pPr>
        <w:ind w:firstLineChars="300" w:firstLine="630"/>
        <w:rPr>
          <w:ins w:id="8" w:author="Zhang Jincheng" w:date="2019-03-17T21:12:00Z"/>
          <w:rFonts w:ascii="Adobe 仿宋 Std R" w:eastAsia="Adobe 仿宋 Std R" w:hAnsi="Adobe 仿宋 Std R"/>
        </w:rPr>
      </w:pPr>
      <w:r w:rsidRPr="0023330B">
        <w:rPr>
          <w:rFonts w:ascii="Adobe 仿宋 Std R" w:eastAsia="Adobe 仿宋 Std R" w:hAnsi="Adobe 仿宋 Std R" w:hint="eastAsia"/>
        </w:rPr>
        <w:t>政治领域的塔西</w:t>
      </w:r>
      <w:proofErr w:type="gramStart"/>
      <w:r w:rsidRPr="0023330B">
        <w:rPr>
          <w:rFonts w:ascii="Adobe 仿宋 Std R" w:eastAsia="Adobe 仿宋 Std R" w:hAnsi="Adobe 仿宋 Std R" w:hint="eastAsia"/>
        </w:rPr>
        <w:t>佗</w:t>
      </w:r>
      <w:proofErr w:type="gramEnd"/>
      <w:r w:rsidRPr="0023330B">
        <w:rPr>
          <w:rFonts w:ascii="Adobe 仿宋 Std R" w:eastAsia="Adobe 仿宋 Std R" w:hAnsi="Adobe 仿宋 Std R" w:hint="eastAsia"/>
        </w:rPr>
        <w:t>陷阱和今日的转基因困局，看似风马牛不相及，不能相提并论，但其本质是相似的，即</w:t>
      </w:r>
      <w:ins w:id="9" w:author="Jianbin" w:date="2019-03-10T22:22:00Z">
        <w:r w:rsidR="00FC3CED">
          <w:rPr>
            <w:rFonts w:ascii="Adobe 仿宋 Std R" w:eastAsia="Adobe 仿宋 Std R" w:hAnsi="Adobe 仿宋 Std R" w:hint="eastAsia"/>
          </w:rPr>
          <w:t>公信力的下降</w:t>
        </w:r>
      </w:ins>
      <w:r w:rsidRPr="0023330B">
        <w:rPr>
          <w:rFonts w:ascii="Adobe 仿宋 Std R" w:eastAsia="Adobe 仿宋 Std R" w:hAnsi="Adobe 仿宋 Std R" w:hint="eastAsia"/>
        </w:rPr>
        <w:t>一旦到达</w:t>
      </w:r>
      <w:r w:rsidR="00F86308">
        <w:rPr>
          <w:rFonts w:ascii="Adobe 仿宋 Std R" w:eastAsia="Adobe 仿宋 Std R" w:hAnsi="Adobe 仿宋 Std R" w:hint="eastAsia"/>
        </w:rPr>
        <w:t>某种</w:t>
      </w:r>
      <w:r w:rsidRPr="0023330B">
        <w:rPr>
          <w:rFonts w:ascii="Adobe 仿宋 Std R" w:eastAsia="Adobe 仿宋 Std R" w:hAnsi="Adobe 仿宋 Std R" w:hint="eastAsia"/>
        </w:rPr>
        <w:t>临界点之后，民众的信</w:t>
      </w:r>
      <w:r w:rsidR="003C7245">
        <w:rPr>
          <w:rFonts w:ascii="Adobe 仿宋 Std R" w:eastAsia="Adobe 仿宋 Std R" w:hAnsi="Adobe 仿宋 Std R" w:hint="eastAsia"/>
        </w:rPr>
        <w:t>任</w:t>
      </w:r>
      <w:r w:rsidRPr="0023330B">
        <w:rPr>
          <w:rFonts w:ascii="Adobe 仿宋 Std R" w:eastAsia="Adobe 仿宋 Std R" w:hAnsi="Adobe 仿宋 Std R" w:hint="eastAsia"/>
        </w:rPr>
        <w:t>就会受到不可逆的损伤</w:t>
      </w:r>
      <w:r>
        <w:rPr>
          <w:rFonts w:ascii="Adobe 仿宋 Std R" w:eastAsia="Adobe 仿宋 Std R" w:hAnsi="Adobe 仿宋 Std R" w:hint="eastAsia"/>
        </w:rPr>
        <w:t>，</w:t>
      </w:r>
      <w:r w:rsidR="003C7245">
        <w:rPr>
          <w:rFonts w:ascii="Adobe 仿宋 Std R" w:eastAsia="Adobe 仿宋 Std R" w:hAnsi="Adobe 仿宋 Std R" w:hint="eastAsia"/>
        </w:rPr>
        <w:t>以致谈</w:t>
      </w:r>
      <w:r w:rsidR="00F86308">
        <w:rPr>
          <w:rFonts w:ascii="Adobe 仿宋 Std R" w:eastAsia="Adobe 仿宋 Std R" w:hAnsi="Adobe 仿宋 Std R" w:hint="eastAsia"/>
        </w:rPr>
        <w:t>虎</w:t>
      </w:r>
      <w:r w:rsidR="003C7245">
        <w:rPr>
          <w:rFonts w:ascii="Adobe 仿宋 Std R" w:eastAsia="Adobe 仿宋 Std R" w:hAnsi="Adobe 仿宋 Std R" w:hint="eastAsia"/>
        </w:rPr>
        <w:t>色变。</w:t>
      </w:r>
      <w:r>
        <w:rPr>
          <w:rFonts w:ascii="Adobe 仿宋 Std R" w:eastAsia="Adobe 仿宋 Std R" w:hAnsi="Adobe 仿宋 Std R" w:hint="eastAsia"/>
        </w:rPr>
        <w:t>由此观之，将当今中国转基因产品</w:t>
      </w:r>
      <w:r w:rsidR="002D56D1">
        <w:rPr>
          <w:rFonts w:ascii="Adobe 仿宋 Std R" w:eastAsia="Adobe 仿宋 Std R" w:hAnsi="Adobe 仿宋 Std R" w:hint="eastAsia"/>
        </w:rPr>
        <w:t>普遍所蒙受的不信任、不理解乃至妖魔化理解成陷入了塔西</w:t>
      </w:r>
      <w:proofErr w:type="gramStart"/>
      <w:r w:rsidR="002D56D1">
        <w:rPr>
          <w:rFonts w:ascii="Adobe 仿宋 Std R" w:eastAsia="Adobe 仿宋 Std R" w:hAnsi="Adobe 仿宋 Std R" w:hint="eastAsia"/>
        </w:rPr>
        <w:t>佗</w:t>
      </w:r>
      <w:proofErr w:type="gramEnd"/>
      <w:r w:rsidR="002D56D1">
        <w:rPr>
          <w:rFonts w:ascii="Adobe 仿宋 Std R" w:eastAsia="Adobe 仿宋 Std R" w:hAnsi="Adobe 仿宋 Std R" w:hint="eastAsia"/>
        </w:rPr>
        <w:t>陷阱</w:t>
      </w:r>
      <w:ins w:id="10" w:author="Jianbin" w:date="2019-03-10T22:22:00Z">
        <w:r w:rsidR="00FC3CED">
          <w:rPr>
            <w:rFonts w:ascii="Adobe 仿宋 Std R" w:eastAsia="Adobe 仿宋 Std R" w:hAnsi="Adobe 仿宋 Std R" w:hint="eastAsia"/>
          </w:rPr>
          <w:t>，</w:t>
        </w:r>
      </w:ins>
      <w:r w:rsidR="002D56D1">
        <w:rPr>
          <w:rFonts w:ascii="Adobe 仿宋 Std R" w:eastAsia="Adobe 仿宋 Std R" w:hAnsi="Adobe 仿宋 Std R" w:hint="eastAsia"/>
        </w:rPr>
        <w:t>也未尝不可。</w:t>
      </w:r>
    </w:p>
    <w:p w14:paraId="0282FC7C" w14:textId="77777777" w:rsidR="0068791C" w:rsidRDefault="0068791C" w:rsidP="002D56D1">
      <w:pPr>
        <w:ind w:firstLineChars="300" w:firstLine="630"/>
        <w:rPr>
          <w:rFonts w:ascii="Adobe 仿宋 Std R" w:eastAsia="Adobe 仿宋 Std R" w:hAnsi="Adobe 仿宋 Std R" w:hint="eastAsia"/>
        </w:rPr>
      </w:pPr>
    </w:p>
    <w:p w14:paraId="761CCAB4" w14:textId="77777777" w:rsidR="002D56D1" w:rsidRDefault="003C7245" w:rsidP="003C7245">
      <w:pPr>
        <w:ind w:firstLineChars="300" w:firstLine="630"/>
        <w:rPr>
          <w:ins w:id="11" w:author="Zhang Jincheng" w:date="2019-03-17T21:12:00Z"/>
          <w:rFonts w:ascii="Adobe 仿宋 Std R" w:eastAsia="Adobe 仿宋 Std R" w:hAnsi="Adobe 仿宋 Std R"/>
        </w:rPr>
      </w:pPr>
      <w:r>
        <w:rPr>
          <w:rFonts w:ascii="Adobe 仿宋 Std R" w:eastAsia="Adobe 仿宋 Std R" w:hAnsi="Adobe 仿宋 Std R" w:hint="eastAsia"/>
        </w:rPr>
        <w:lastRenderedPageBreak/>
        <w:t>虽说都是塔西</w:t>
      </w:r>
      <w:proofErr w:type="gramStart"/>
      <w:r>
        <w:rPr>
          <w:rFonts w:ascii="Adobe 仿宋 Std R" w:eastAsia="Adobe 仿宋 Std R" w:hAnsi="Adobe 仿宋 Std R" w:hint="eastAsia"/>
        </w:rPr>
        <w:t>佗</w:t>
      </w:r>
      <w:proofErr w:type="gramEnd"/>
      <w:r>
        <w:rPr>
          <w:rFonts w:ascii="Adobe 仿宋 Std R" w:eastAsia="Adobe 仿宋 Std R" w:hAnsi="Adobe 仿宋 Std R" w:hint="eastAsia"/>
        </w:rPr>
        <w:t>陷阱，但</w:t>
      </w:r>
      <w:ins w:id="12" w:author="Zhang Jincheng" w:date="2019-03-17T20:52:00Z">
        <w:r w:rsidR="00E657C7">
          <w:rPr>
            <w:rFonts w:ascii="Adobe 仿宋 Std R" w:eastAsia="Adobe 仿宋 Std R" w:hAnsi="Adobe 仿宋 Std R" w:hint="eastAsia"/>
          </w:rPr>
          <w:t>政治领域和现在转基因</w:t>
        </w:r>
      </w:ins>
      <w:ins w:id="13" w:author="Zhang Jincheng" w:date="2019-03-17T20:53:00Z">
        <w:r w:rsidR="00E657C7">
          <w:rPr>
            <w:rFonts w:ascii="Adobe 仿宋 Std R" w:eastAsia="Adobe 仿宋 Std R" w:hAnsi="Adobe 仿宋 Std R" w:hint="eastAsia"/>
          </w:rPr>
          <w:t>领域</w:t>
        </w:r>
      </w:ins>
      <w:del w:id="14" w:author="Zhang Jincheng" w:date="2019-03-17T20:52:00Z">
        <w:r w:rsidR="00F86308" w:rsidDel="00E657C7">
          <w:rPr>
            <w:rFonts w:ascii="Adobe 仿宋 Std R" w:eastAsia="Adobe 仿宋 Std R" w:hAnsi="Adobe 仿宋 Std R" w:hint="eastAsia"/>
          </w:rPr>
          <w:delText>它们</w:delText>
        </w:r>
      </w:del>
      <w:r w:rsidR="00F86308">
        <w:rPr>
          <w:rFonts w:ascii="Adobe 仿宋 Std R" w:eastAsia="Adobe 仿宋 Std R" w:hAnsi="Adobe 仿宋 Std R" w:hint="eastAsia"/>
        </w:rPr>
        <w:t>的</w:t>
      </w:r>
      <w:ins w:id="15" w:author="Zhang Jincheng" w:date="2019-03-17T20:53:00Z">
        <w:r w:rsidR="00E657C7">
          <w:rPr>
            <w:rFonts w:ascii="Adobe 仿宋 Std R" w:eastAsia="Adobe 仿宋 Std R" w:hAnsi="Adobe 仿宋 Std R" w:hint="eastAsia"/>
          </w:rPr>
          <w:t>塔西</w:t>
        </w:r>
        <w:proofErr w:type="gramStart"/>
        <w:r w:rsidR="00E657C7">
          <w:rPr>
            <w:rFonts w:ascii="Adobe 仿宋 Std R" w:eastAsia="Adobe 仿宋 Std R" w:hAnsi="Adobe 仿宋 Std R" w:hint="eastAsia"/>
          </w:rPr>
          <w:t>佗</w:t>
        </w:r>
        <w:proofErr w:type="gramEnd"/>
        <w:r w:rsidR="00E657C7">
          <w:rPr>
            <w:rFonts w:ascii="Adobe 仿宋 Std R" w:eastAsia="Adobe 仿宋 Std R" w:hAnsi="Adobe 仿宋 Std R" w:hint="eastAsia"/>
          </w:rPr>
          <w:t>陷阱</w:t>
        </w:r>
      </w:ins>
      <w:r w:rsidR="00B17844">
        <w:rPr>
          <w:rFonts w:ascii="Adobe 仿宋 Std R" w:eastAsia="Adobe 仿宋 Std R" w:hAnsi="Adobe 仿宋 Std R" w:hint="eastAsia"/>
        </w:rPr>
        <w:t>内在</w:t>
      </w:r>
      <w:r>
        <w:rPr>
          <w:rFonts w:ascii="Adobe 仿宋 Std R" w:eastAsia="Adobe 仿宋 Std R" w:hAnsi="Adobe 仿宋 Std R" w:hint="eastAsia"/>
        </w:rPr>
        <w:t>机制却有不同。</w:t>
      </w:r>
      <w:r w:rsidR="00B17844">
        <w:rPr>
          <w:rFonts w:ascii="Adobe 仿宋 Std R" w:eastAsia="Adobe 仿宋 Std R" w:hAnsi="Adobe 仿宋 Std R" w:hint="eastAsia"/>
        </w:rPr>
        <w:t>相对前者而言，转基因塔西</w:t>
      </w:r>
      <w:proofErr w:type="gramStart"/>
      <w:r w:rsidR="00B17844">
        <w:rPr>
          <w:rFonts w:ascii="Adobe 仿宋 Std R" w:eastAsia="Adobe 仿宋 Std R" w:hAnsi="Adobe 仿宋 Std R" w:hint="eastAsia"/>
        </w:rPr>
        <w:t>佗</w:t>
      </w:r>
      <w:proofErr w:type="gramEnd"/>
      <w:r w:rsidR="00B17844">
        <w:rPr>
          <w:rFonts w:ascii="Adobe 仿宋 Std R" w:eastAsia="Adobe 仿宋 Std R" w:hAnsi="Adobe 仿宋 Std R" w:hint="eastAsia"/>
        </w:rPr>
        <w:t>陷</w:t>
      </w:r>
      <w:bookmarkStart w:id="16" w:name="_GoBack"/>
      <w:r w:rsidR="00B17844">
        <w:rPr>
          <w:rFonts w:ascii="Adobe 仿宋 Std R" w:eastAsia="Adobe 仿宋 Std R" w:hAnsi="Adobe 仿宋 Std R" w:hint="eastAsia"/>
        </w:rPr>
        <w:t>阱</w:t>
      </w:r>
      <w:r w:rsidR="00B46F49">
        <w:rPr>
          <w:rFonts w:ascii="Adobe 仿宋 Std R" w:eastAsia="Adobe 仿宋 Std R" w:hAnsi="Adobe 仿宋 Std R" w:hint="eastAsia"/>
        </w:rPr>
        <w:t>的产生更有一种传播学</w:t>
      </w:r>
      <w:ins w:id="17" w:author="Zhang Jincheng" w:date="2019-03-17T20:59:00Z">
        <w:r w:rsidR="00E657C7">
          <w:rPr>
            <w:rFonts w:ascii="Adobe 仿宋 Std R" w:eastAsia="Adobe 仿宋 Std R" w:hAnsi="Adobe 仿宋 Std R" w:hint="eastAsia"/>
          </w:rPr>
          <w:t>、社会学</w:t>
        </w:r>
      </w:ins>
      <w:r w:rsidR="00B46F49">
        <w:rPr>
          <w:rFonts w:ascii="Adobe 仿宋 Std R" w:eastAsia="Adobe 仿宋 Std R" w:hAnsi="Adobe 仿宋 Std R" w:hint="eastAsia"/>
        </w:rPr>
        <w:t>上的意义。</w:t>
      </w:r>
      <w:bookmarkEnd w:id="16"/>
    </w:p>
    <w:p w14:paraId="49995B4C" w14:textId="77777777" w:rsidR="0068791C" w:rsidRDefault="0068791C" w:rsidP="003C7245">
      <w:pPr>
        <w:ind w:firstLineChars="300" w:firstLine="630"/>
        <w:rPr>
          <w:ins w:id="18" w:author="Zhang Jincheng" w:date="2019-03-17T20:53:00Z"/>
          <w:rFonts w:ascii="Adobe 仿宋 Std R" w:eastAsia="Adobe 仿宋 Std R" w:hAnsi="Adobe 仿宋 Std R" w:hint="eastAsia"/>
        </w:rPr>
      </w:pPr>
    </w:p>
    <w:p w14:paraId="1B503F6A" w14:textId="77777777" w:rsidR="0068791C" w:rsidRDefault="00E657C7" w:rsidP="00097F24">
      <w:pPr>
        <w:ind w:firstLineChars="300" w:firstLine="630"/>
        <w:jc w:val="left"/>
        <w:rPr>
          <w:ins w:id="19" w:author="Zhang Jincheng" w:date="2019-03-17T20:53:00Z"/>
          <w:rFonts w:ascii="Adobe 仿宋 Std R" w:eastAsia="Adobe 仿宋 Std R" w:hAnsi="Adobe 仿宋 Std R" w:hint="eastAsia"/>
        </w:rPr>
        <w:pPrChange w:id="20" w:author="Zhang Jincheng" w:date="2019-03-17T21:23:00Z">
          <w:pPr>
            <w:ind w:firstLineChars="300" w:firstLine="630"/>
          </w:pPr>
        </w:pPrChange>
      </w:pPr>
      <w:ins w:id="21" w:author="Zhang Jincheng" w:date="2019-03-17T20:59:00Z">
        <w:r w:rsidRPr="00E657C7">
          <w:rPr>
            <w:rFonts w:ascii="Adobe 仿宋 Std R" w:eastAsia="Adobe 仿宋 Std R" w:hAnsi="Adobe 仿宋 Std R" w:hint="eastAsia"/>
          </w:rPr>
          <w:t>美国科学传播研究学者尼斯</w:t>
        </w:r>
        <w:r w:rsidRPr="00E657C7">
          <w:rPr>
            <w:rFonts w:ascii="Adobe 仿宋 Std R" w:eastAsia="Adobe 仿宋 Std R" w:hAnsi="Adobe 仿宋 Std R"/>
          </w:rPr>
          <w:t>贝特等</w:t>
        </w:r>
      </w:ins>
      <w:ins w:id="22" w:author="Zhang Jincheng" w:date="2019-03-17T21:00:00Z">
        <w:r w:rsidR="00C914C3">
          <w:rPr>
            <w:rFonts w:ascii="Adobe 仿宋 Std R" w:eastAsia="Adobe 仿宋 Std R" w:hAnsi="Adobe 仿宋 Std R" w:hint="eastAsia"/>
          </w:rPr>
          <w:t>透</w:t>
        </w:r>
      </w:ins>
      <w:ins w:id="23" w:author="Zhang Jincheng" w:date="2019-03-17T20:59:00Z">
        <w:r w:rsidRPr="00E657C7">
          <w:rPr>
            <w:rFonts w:ascii="Adobe 仿宋 Std R" w:eastAsia="Adobe 仿宋 Std R" w:hAnsi="Adobe 仿宋 Std R"/>
          </w:rPr>
          <w:t>过对3</w:t>
        </w:r>
      </w:ins>
      <w:ins w:id="24" w:author="Zhang Jincheng" w:date="2019-03-17T21:00:00Z">
        <w:r w:rsidR="00C914C3">
          <w:rPr>
            <w:rFonts w:ascii="Adobe 仿宋 Std R" w:eastAsia="Adobe 仿宋 Std R" w:hAnsi="Adobe 仿宋 Std R" w:hint="eastAsia"/>
          </w:rPr>
          <w:t>0</w:t>
        </w:r>
      </w:ins>
      <w:ins w:id="25" w:author="Zhang Jincheng" w:date="2019-03-17T20:59:00Z">
        <w:r w:rsidRPr="00E657C7">
          <w:rPr>
            <w:rFonts w:ascii="Adobe 仿宋 Std R" w:eastAsia="Adobe 仿宋 Std R" w:hAnsi="Adobe 仿宋 Std R"/>
          </w:rPr>
          <w:t>年间转基因技术与美国媒体的考察与研究发现</w:t>
        </w:r>
      </w:ins>
      <w:ins w:id="26" w:author="Zhang Jincheng" w:date="2019-03-17T21:01:00Z">
        <w:r w:rsidR="00C914C3">
          <w:rPr>
            <w:rFonts w:ascii="Adobe 仿宋 Std R" w:eastAsia="Adobe 仿宋 Std R" w:hAnsi="Adobe 仿宋 Std R" w:hint="eastAsia"/>
          </w:rPr>
          <w:t>，</w:t>
        </w:r>
      </w:ins>
      <w:ins w:id="27" w:author="Zhang Jincheng" w:date="2019-03-17T20:59:00Z">
        <w:r w:rsidRPr="00E657C7">
          <w:rPr>
            <w:rFonts w:ascii="Adobe 仿宋 Std R" w:eastAsia="Adobe 仿宋 Std R" w:hAnsi="Adobe 仿宋 Std R"/>
          </w:rPr>
          <w:t>无论是在美国还是在欧洲一些国家 ，转基因都不是单纯的科学问题 ，而是成为掺杂了政治 、历史 、国际关系等诸多话题的社会问题 。</w:t>
        </w:r>
      </w:ins>
    </w:p>
    <w:p w14:paraId="709D7FF3" w14:textId="77777777" w:rsidR="0068791C" w:rsidRPr="00097F24" w:rsidRDefault="00C914C3" w:rsidP="00097F24">
      <w:pPr>
        <w:ind w:firstLineChars="300" w:firstLine="630"/>
        <w:rPr>
          <w:ins w:id="28" w:author="Zhang Jincheng" w:date="2019-03-17T21:01:00Z"/>
          <w:rFonts w:ascii="Adobe 仿宋 Std R" w:eastAsia="Adobe 仿宋 Std R" w:hAnsi="Adobe 仿宋 Std R" w:hint="eastAsia"/>
          <w:vertAlign w:val="superscript"/>
          <w:rPrChange w:id="29" w:author="Zhang Jincheng" w:date="2019-03-17T21:29:00Z">
            <w:rPr>
              <w:ins w:id="30" w:author="Zhang Jincheng" w:date="2019-03-17T21:01:00Z"/>
              <w:rFonts w:ascii="Adobe 仿宋 Std R" w:eastAsia="Adobe 仿宋 Std R" w:hAnsi="Adobe 仿宋 Std R" w:hint="eastAsia"/>
            </w:rPr>
          </w:rPrChange>
        </w:rPr>
        <w:pPrChange w:id="31" w:author="Zhang Jincheng" w:date="2019-03-17T21:23:00Z">
          <w:pPr>
            <w:ind w:firstLineChars="300" w:firstLine="630"/>
          </w:pPr>
        </w:pPrChange>
      </w:pPr>
      <w:ins w:id="32" w:author="Zhang Jincheng" w:date="2019-03-17T21:01:00Z">
        <w:r w:rsidRPr="00C914C3">
          <w:rPr>
            <w:rFonts w:ascii="Adobe 仿宋 Std R" w:eastAsia="Adobe 仿宋 Std R" w:hAnsi="Adobe 仿宋 Std R" w:hint="eastAsia"/>
          </w:rPr>
          <w:t>转基</w:t>
        </w:r>
        <w:r w:rsidRPr="00C914C3">
          <w:rPr>
            <w:rFonts w:ascii="Adobe 仿宋 Std R" w:eastAsia="Adobe 仿宋 Std R" w:hAnsi="Adobe 仿宋 Std R"/>
          </w:rPr>
          <w:t>因由科学问题向社会问题的社会化渐变，是涉及经济、文化以及政治等</w:t>
        </w:r>
        <w:r w:rsidRPr="00C914C3">
          <w:rPr>
            <w:rFonts w:ascii="Adobe 仿宋 Std R" w:eastAsia="Adobe 仿宋 Std R" w:hAnsi="Adobe 仿宋 Std R" w:hint="eastAsia"/>
          </w:rPr>
          <w:t>多</w:t>
        </w:r>
        <w:r w:rsidRPr="00C914C3">
          <w:rPr>
            <w:rFonts w:ascii="Adobe 仿宋 Std R" w:eastAsia="Adobe 仿宋 Std R" w:hAnsi="Adobe 仿宋 Std R"/>
          </w:rPr>
          <w:t>种 因素作用的结果。具体而言，对转基因的争议、质疑以及不信任，在文化层</w:t>
        </w:r>
        <w:r w:rsidRPr="00C914C3">
          <w:rPr>
            <w:rFonts w:ascii="Adobe 仿宋 Std R" w:eastAsia="Adobe 仿宋 Std R" w:hAnsi="Adobe 仿宋 Std R" w:hint="eastAsia"/>
          </w:rPr>
          <w:t>面是其</w:t>
        </w:r>
        <w:r w:rsidRPr="00C914C3">
          <w:rPr>
            <w:rFonts w:ascii="Adobe 仿宋 Std R" w:eastAsia="Adobe 仿宋 Std R" w:hAnsi="Adobe 仿宋 Std R"/>
          </w:rPr>
          <w:t>与中国文化传统中天地人为中心的和谐观念的冲突；在技术层面是对改变人类生存环境的技术的不信任；在</w:t>
        </w:r>
      </w:ins>
      <w:ins w:id="33" w:author="Zhang Jincheng" w:date="2019-03-17T21:16:00Z">
        <w:r w:rsidR="0068791C">
          <w:rPr>
            <w:rFonts w:ascii="Adobe 仿宋 Std R" w:eastAsia="Adobe 仿宋 Std R" w:hAnsi="Adobe 仿宋 Std R" w:hint="eastAsia"/>
          </w:rPr>
          <w:t>政治</w:t>
        </w:r>
      </w:ins>
      <w:ins w:id="34" w:author="Zhang Jincheng" w:date="2019-03-17T21:01:00Z">
        <w:r w:rsidRPr="00C914C3">
          <w:rPr>
            <w:rFonts w:ascii="Adobe 仿宋 Std R" w:eastAsia="Adobe 仿宋 Std R" w:hAnsi="Adobe 仿宋 Std R"/>
          </w:rPr>
          <w:t>上表现为对政府监管能力认同的缺失</w:t>
        </w:r>
      </w:ins>
      <w:ins w:id="35" w:author="Zhang Jincheng" w:date="2019-03-17T23:15:00Z">
        <w:r w:rsidR="00A071A5">
          <w:rPr>
            <w:rFonts w:ascii="Adobe 仿宋 Std R" w:eastAsia="Adobe 仿宋 Std R" w:hAnsi="Adobe 仿宋 Std R" w:hint="eastAsia"/>
          </w:rPr>
          <w:t>。如上这些是转基因塔西</w:t>
        </w:r>
        <w:proofErr w:type="gramStart"/>
        <w:r w:rsidR="00A071A5">
          <w:rPr>
            <w:rFonts w:ascii="Adobe 仿宋 Std R" w:eastAsia="Adobe 仿宋 Std R" w:hAnsi="Adobe 仿宋 Std R" w:hint="eastAsia"/>
          </w:rPr>
          <w:t>佗</w:t>
        </w:r>
        <w:proofErr w:type="gramEnd"/>
        <w:r w:rsidR="00A071A5">
          <w:rPr>
            <w:rFonts w:ascii="Adobe 仿宋 Std R" w:eastAsia="Adobe 仿宋 Std R" w:hAnsi="Adobe 仿宋 Std R" w:hint="eastAsia"/>
          </w:rPr>
          <w:t>陷阱</w:t>
        </w:r>
      </w:ins>
      <w:ins w:id="36" w:author="Zhang Jincheng" w:date="2019-03-17T23:16:00Z">
        <w:r w:rsidR="00A071A5">
          <w:rPr>
            <w:rFonts w:ascii="Adobe 仿宋 Std R" w:eastAsia="Adobe 仿宋 Std R" w:hAnsi="Adobe 仿宋 Std R" w:hint="eastAsia"/>
          </w:rPr>
          <w:t>的社会起源</w:t>
        </w:r>
      </w:ins>
      <w:ins w:id="37" w:author="Zhang Jincheng" w:date="2019-03-17T21:01:00Z">
        <w:r w:rsidRPr="00C914C3">
          <w:rPr>
            <w:rFonts w:ascii="Adobe 仿宋 Std R" w:eastAsia="Adobe 仿宋 Std R" w:hAnsi="Adobe 仿宋 Std R"/>
          </w:rPr>
          <w:t>。</w:t>
        </w:r>
      </w:ins>
      <w:ins w:id="38" w:author="Zhang Jincheng" w:date="2019-03-17T21:29:00Z">
        <w:r w:rsidR="00097F24">
          <w:rPr>
            <w:rFonts w:ascii="Adobe 仿宋 Std R" w:eastAsia="Adobe 仿宋 Std R" w:hAnsi="Adobe 仿宋 Std R" w:hint="eastAsia"/>
            <w:vertAlign w:val="superscript"/>
          </w:rPr>
          <w:t>【1】</w:t>
        </w:r>
      </w:ins>
    </w:p>
    <w:p w14:paraId="65428131" w14:textId="77777777" w:rsidR="00097F24" w:rsidRPr="00097F24" w:rsidDel="008104ED" w:rsidRDefault="00097F24" w:rsidP="00097F24">
      <w:pPr>
        <w:ind w:firstLineChars="300" w:firstLine="630"/>
        <w:rPr>
          <w:del w:id="39" w:author="Zhang Jincheng" w:date="2019-03-17T21:31:00Z"/>
          <w:rFonts w:ascii="Adobe 仿宋 Std R" w:eastAsia="Adobe 仿宋 Std R" w:hAnsi="Adobe 仿宋 Std R" w:hint="eastAsia"/>
          <w:vertAlign w:val="superscript"/>
          <w:rPrChange w:id="40" w:author="Zhang Jincheng" w:date="2019-03-17T21:27:00Z">
            <w:rPr>
              <w:del w:id="41" w:author="Zhang Jincheng" w:date="2019-03-17T21:31:00Z"/>
              <w:rFonts w:ascii="Adobe 仿宋 Std R" w:eastAsia="Adobe 仿宋 Std R" w:hAnsi="Adobe 仿宋 Std R" w:hint="eastAsia"/>
            </w:rPr>
          </w:rPrChange>
        </w:rPr>
        <w:pPrChange w:id="42" w:author="Zhang Jincheng" w:date="2019-03-17T21:27:00Z">
          <w:pPr>
            <w:ind w:firstLineChars="300" w:firstLine="630"/>
          </w:pPr>
        </w:pPrChange>
      </w:pPr>
    </w:p>
    <w:p w14:paraId="43630EA4" w14:textId="77777777" w:rsidR="008104ED" w:rsidRDefault="008104ED" w:rsidP="008104ED">
      <w:pPr>
        <w:rPr>
          <w:ins w:id="43" w:author="Zhang Jincheng" w:date="2019-03-17T21:31:00Z"/>
          <w:rFonts w:ascii="Adobe 仿宋 Std R" w:eastAsia="Adobe 仿宋 Std R" w:hAnsi="Adobe 仿宋 Std R" w:hint="eastAsia"/>
        </w:rPr>
        <w:pPrChange w:id="44" w:author="Zhang Jincheng" w:date="2019-03-17T21:31:00Z">
          <w:pPr>
            <w:ind w:firstLineChars="300" w:firstLine="630"/>
          </w:pPr>
        </w:pPrChange>
      </w:pPr>
    </w:p>
    <w:p w14:paraId="4A357B40" w14:textId="77777777" w:rsidR="008104ED" w:rsidRPr="003C7245" w:rsidRDefault="003C7245" w:rsidP="008104ED">
      <w:pPr>
        <w:ind w:firstLineChars="300" w:firstLine="630"/>
        <w:rPr>
          <w:rFonts w:ascii="Adobe 仿宋 Std R" w:eastAsia="Adobe 仿宋 Std R" w:hAnsi="Adobe 仿宋 Std R" w:hint="eastAsia"/>
        </w:rPr>
        <w:pPrChange w:id="45" w:author="Zhang Jincheng" w:date="2019-03-17T21:31:00Z">
          <w:pPr>
            <w:ind w:firstLineChars="300" w:firstLine="630"/>
          </w:pPr>
        </w:pPrChange>
      </w:pPr>
      <w:r>
        <w:rPr>
          <w:rFonts w:ascii="Adobe 仿宋 Std R" w:eastAsia="Adobe 仿宋 Std R" w:hAnsi="Adobe 仿宋 Std R" w:hint="eastAsia"/>
        </w:rPr>
        <w:t>而它们的相似点</w:t>
      </w:r>
      <w:del w:id="46" w:author="Zhang Jincheng" w:date="2019-03-17T21:31:00Z">
        <w:r w:rsidDel="008104ED">
          <w:rPr>
            <w:rFonts w:ascii="Adobe 仿宋 Std R" w:eastAsia="Adobe 仿宋 Std R" w:hAnsi="Adobe 仿宋 Std R" w:hint="eastAsia"/>
          </w:rPr>
          <w:delText>则</w:delText>
        </w:r>
      </w:del>
      <w:ins w:id="47" w:author="Zhang Jincheng" w:date="2019-03-17T21:31:00Z">
        <w:r w:rsidR="008104ED">
          <w:rPr>
            <w:rFonts w:ascii="Adobe 仿宋 Std R" w:eastAsia="Adobe 仿宋 Std R" w:hAnsi="Adobe 仿宋 Std R" w:hint="eastAsia"/>
          </w:rPr>
          <w:t>更</w:t>
        </w:r>
      </w:ins>
      <w:r>
        <w:rPr>
          <w:rFonts w:ascii="Adobe 仿宋 Std R" w:eastAsia="Adobe 仿宋 Std R" w:hAnsi="Adobe 仿宋 Std R" w:hint="eastAsia"/>
        </w:rPr>
        <w:t>在于，无论是转基因还是政治塔西</w:t>
      </w:r>
      <w:proofErr w:type="gramStart"/>
      <w:r>
        <w:rPr>
          <w:rFonts w:ascii="Adobe 仿宋 Std R" w:eastAsia="Adobe 仿宋 Std R" w:hAnsi="Adobe 仿宋 Std R" w:hint="eastAsia"/>
        </w:rPr>
        <w:t>佗</w:t>
      </w:r>
      <w:proofErr w:type="gramEnd"/>
      <w:r>
        <w:rPr>
          <w:rFonts w:ascii="Adobe 仿宋 Std R" w:eastAsia="Adobe 仿宋 Std R" w:hAnsi="Adobe 仿宋 Std R" w:hint="eastAsia"/>
        </w:rPr>
        <w:t>陷阱</w:t>
      </w:r>
      <w:r w:rsidR="00F046F9">
        <w:rPr>
          <w:rFonts w:ascii="Adobe 仿宋 Std R" w:eastAsia="Adobe 仿宋 Std R" w:hAnsi="Adobe 仿宋 Std R" w:hint="eastAsia"/>
        </w:rPr>
        <w:t>，</w:t>
      </w:r>
      <w:r w:rsidR="00257ED9">
        <w:rPr>
          <w:rFonts w:ascii="Adobe 仿宋 Std R" w:eastAsia="Adobe 仿宋 Std R" w:hAnsi="Adobe 仿宋 Std R" w:hint="eastAsia"/>
        </w:rPr>
        <w:t>都是一种群体非理性的反应</w:t>
      </w:r>
      <w:r w:rsidR="00F86308">
        <w:rPr>
          <w:rFonts w:ascii="Adobe 仿宋 Std R" w:eastAsia="Adobe 仿宋 Std R" w:hAnsi="Adobe 仿宋 Std R" w:hint="eastAsia"/>
        </w:rPr>
        <w:t>。</w:t>
      </w:r>
      <w:r w:rsidR="00257ED9">
        <w:rPr>
          <w:rFonts w:ascii="Adobe 仿宋 Std R" w:eastAsia="Adobe 仿宋 Std R" w:hAnsi="Adobe 仿宋 Std R" w:hint="eastAsia"/>
        </w:rPr>
        <w:t>而随着当代新媒体的深入发展，大量信息涌入人们的生活，各种谣言和恐慌掺杂其中，对这种群体非理性起了推波助澜的作用</w:t>
      </w:r>
      <w:ins w:id="48" w:author="Zhang Jincheng" w:date="2019-03-17T23:13:00Z">
        <w:r w:rsidR="00661A81">
          <w:rPr>
            <w:rFonts w:ascii="Adobe 仿宋 Std R" w:eastAsia="Adobe 仿宋 Std R" w:hAnsi="Adobe 仿宋 Std R" w:hint="eastAsia"/>
          </w:rPr>
          <w:t>，这是转基因塔西</w:t>
        </w:r>
        <w:proofErr w:type="gramStart"/>
        <w:r w:rsidR="00661A81">
          <w:rPr>
            <w:rFonts w:ascii="Adobe 仿宋 Std R" w:eastAsia="Adobe 仿宋 Std R" w:hAnsi="Adobe 仿宋 Std R" w:hint="eastAsia"/>
          </w:rPr>
          <w:t>佗</w:t>
        </w:r>
        <w:proofErr w:type="gramEnd"/>
        <w:r w:rsidR="00661A81">
          <w:rPr>
            <w:rFonts w:ascii="Adobe 仿宋 Std R" w:eastAsia="Adobe 仿宋 Std R" w:hAnsi="Adobe 仿宋 Std R" w:hint="eastAsia"/>
          </w:rPr>
          <w:t>陷阱的</w:t>
        </w:r>
        <w:r w:rsidR="00A071A5">
          <w:rPr>
            <w:rFonts w:ascii="Adobe 仿宋 Std R" w:eastAsia="Adobe 仿宋 Std R" w:hAnsi="Adobe 仿宋 Std R" w:hint="eastAsia"/>
          </w:rPr>
          <w:t>传播学</w:t>
        </w:r>
      </w:ins>
      <w:ins w:id="49" w:author="Zhang Jincheng" w:date="2019-03-17T23:14:00Z">
        <w:r w:rsidR="00A071A5">
          <w:rPr>
            <w:rFonts w:ascii="Adobe 仿宋 Std R" w:eastAsia="Adobe 仿宋 Std R" w:hAnsi="Adobe 仿宋 Std R" w:hint="eastAsia"/>
          </w:rPr>
          <w:t>起源</w:t>
        </w:r>
      </w:ins>
      <w:r w:rsidR="00257ED9">
        <w:rPr>
          <w:rFonts w:ascii="Adobe 仿宋 Std R" w:eastAsia="Adobe 仿宋 Std R" w:hAnsi="Adobe 仿宋 Std R" w:hint="eastAsia"/>
        </w:rPr>
        <w:t>。</w:t>
      </w:r>
    </w:p>
    <w:p w14:paraId="00C61FA5" w14:textId="77777777" w:rsidR="008104ED" w:rsidRPr="00552B3C" w:rsidRDefault="008104ED" w:rsidP="008104ED">
      <w:pPr>
        <w:ind w:firstLineChars="300" w:firstLine="630"/>
        <w:rPr>
          <w:ins w:id="50" w:author="Zhang Jincheng" w:date="2019-03-17T21:31:00Z"/>
          <w:rFonts w:ascii="Adobe 仿宋 Std R" w:eastAsia="Adobe 仿宋 Std R" w:hAnsi="Adobe 仿宋 Std R" w:hint="eastAsia"/>
          <w:vertAlign w:val="superscript"/>
        </w:rPr>
      </w:pPr>
      <w:ins w:id="51" w:author="Zhang Jincheng" w:date="2019-03-17T21:31:00Z">
        <w:r w:rsidRPr="00097F24">
          <w:rPr>
            <w:rFonts w:ascii="Adobe 仿宋 Std R" w:eastAsia="Adobe 仿宋 Std R" w:hAnsi="Adobe 仿宋 Std R" w:hint="eastAsia"/>
          </w:rPr>
          <w:t>公众对转基因食品的认知和</w:t>
        </w:r>
        <w:proofErr w:type="gramStart"/>
        <w:r w:rsidRPr="00097F24">
          <w:rPr>
            <w:rFonts w:ascii="Adobe 仿宋 Std R" w:eastAsia="Adobe 仿宋 Std R" w:hAnsi="Adobe 仿宋 Std R" w:hint="eastAsia"/>
          </w:rPr>
          <w:t>判断</w:t>
        </w:r>
        <w:r w:rsidRPr="00097F24">
          <w:rPr>
            <w:rFonts w:ascii="Adobe 仿宋 Std R" w:eastAsia="Adobe 仿宋 Std R" w:hAnsi="Adobe 仿宋 Std R"/>
          </w:rPr>
          <w:t>极</w:t>
        </w:r>
        <w:proofErr w:type="gramEnd"/>
        <w:r w:rsidRPr="00097F24">
          <w:rPr>
            <w:rFonts w:ascii="Adobe 仿宋 Std R" w:eastAsia="Adobe 仿宋 Std R" w:hAnsi="Adobe 仿宋 Std R"/>
          </w:rPr>
          <w:t>大的受到媒体信息传播的影响，</w:t>
        </w:r>
        <w:r>
          <w:rPr>
            <w:rFonts w:ascii="Adobe 仿宋 Std R" w:eastAsia="Adobe 仿宋 Std R" w:hAnsi="Adobe 仿宋 Std R" w:hint="eastAsia"/>
          </w:rPr>
          <w:t>因为</w:t>
        </w:r>
        <w:r w:rsidRPr="00097F24">
          <w:rPr>
            <w:rFonts w:ascii="Adobe 仿宋 Std R" w:eastAsia="Adobe 仿宋 Std R" w:hAnsi="Adobe 仿宋 Std R"/>
          </w:rPr>
          <w:t>，社会大众对于转基因食品问题存在高度不确定性，这一问题背后包含诸多未知的专业技术细节，此时媒体成为了引导个体认知的重要因素。目前，转基因食品问题的讨论已经逐渐远离科学知识、专业知识及食品安全知识的争论范围。一些人把对政府的信任、社会不安全感、民族主义等社会情绪也夹杂进转基因食品问题的争论中，使之成为了一个公共话题，一场关乎民族大义的立场之争。</w:t>
        </w:r>
      </w:ins>
      <w:ins w:id="52" w:author="Zhang Jincheng" w:date="2019-03-17T21:32:00Z">
        <w:r>
          <w:rPr>
            <w:rFonts w:ascii="Adobe 仿宋 Std R" w:eastAsia="Adobe 仿宋 Std R" w:hAnsi="Adobe 仿宋 Std R" w:hint="eastAsia"/>
          </w:rPr>
          <w:t>而这种所谓发散的讨论，</w:t>
        </w:r>
      </w:ins>
      <w:ins w:id="53" w:author="Zhang Jincheng" w:date="2019-03-17T21:33:00Z">
        <w:r>
          <w:rPr>
            <w:rFonts w:ascii="Adobe 仿宋 Std R" w:eastAsia="Adobe 仿宋 Std R" w:hAnsi="Adobe 仿宋 Std R" w:hint="eastAsia"/>
          </w:rPr>
          <w:t>更多地是掺杂了非理性</w:t>
        </w:r>
      </w:ins>
      <w:ins w:id="54" w:author="Zhang Jincheng" w:date="2019-03-17T22:16:00Z">
        <w:r w:rsidR="00F82328">
          <w:rPr>
            <w:rFonts w:ascii="Adobe 仿宋 Std R" w:eastAsia="Adobe 仿宋 Std R" w:hAnsi="Adobe 仿宋 Std R" w:hint="eastAsia"/>
          </w:rPr>
          <w:t>的</w:t>
        </w:r>
      </w:ins>
      <w:ins w:id="55" w:author="Zhang Jincheng" w:date="2019-03-17T21:33:00Z">
        <w:r>
          <w:rPr>
            <w:rFonts w:ascii="Adobe 仿宋 Std R" w:eastAsia="Adobe 仿宋 Std R" w:hAnsi="Adobe 仿宋 Std R" w:hint="eastAsia"/>
          </w:rPr>
          <w:t>因素，</w:t>
        </w:r>
      </w:ins>
      <w:ins w:id="56" w:author="Zhang Jincheng" w:date="2019-03-17T22:16:00Z">
        <w:r w:rsidR="00F82328">
          <w:rPr>
            <w:rFonts w:ascii="Adobe 仿宋 Std R" w:eastAsia="Adobe 仿宋 Std R" w:hAnsi="Adobe 仿宋 Std R" w:hint="eastAsia"/>
          </w:rPr>
          <w:t>所以</w:t>
        </w:r>
      </w:ins>
      <w:ins w:id="57" w:author="Zhang Jincheng" w:date="2019-03-17T22:44:00Z">
        <w:r w:rsidR="00DD03C1">
          <w:rPr>
            <w:rFonts w:ascii="Adobe 仿宋 Std R" w:eastAsia="Adobe 仿宋 Std R" w:hAnsi="Adobe 仿宋 Std R" w:hint="eastAsia"/>
          </w:rPr>
          <w:t>到最后</w:t>
        </w:r>
      </w:ins>
      <w:ins w:id="58" w:author="Zhang Jincheng" w:date="2019-03-17T22:16:00Z">
        <w:r w:rsidR="00F82328">
          <w:rPr>
            <w:rFonts w:ascii="Adobe 仿宋 Std R" w:eastAsia="Adobe 仿宋 Std R" w:hAnsi="Adobe 仿宋 Std R" w:hint="eastAsia"/>
          </w:rPr>
          <w:t>更加容易被</w:t>
        </w:r>
      </w:ins>
      <w:ins w:id="59" w:author="Zhang Jincheng" w:date="2019-03-17T22:44:00Z">
        <w:r w:rsidR="00DD03C1">
          <w:rPr>
            <w:rFonts w:ascii="Adobe 仿宋 Std R" w:eastAsia="Adobe 仿宋 Std R" w:hAnsi="Adobe 仿宋 Std R" w:hint="eastAsia"/>
          </w:rPr>
          <w:t>恐慌</w:t>
        </w:r>
      </w:ins>
      <w:ins w:id="60" w:author="Zhang Jincheng" w:date="2019-03-17T22:45:00Z">
        <w:r w:rsidR="00DD03C1">
          <w:rPr>
            <w:rFonts w:ascii="Adobe 仿宋 Std R" w:eastAsia="Adobe 仿宋 Std R" w:hAnsi="Adobe 仿宋 Std R" w:hint="eastAsia"/>
          </w:rPr>
          <w:t>或者不信任所胁迫。</w:t>
        </w:r>
      </w:ins>
      <w:ins w:id="61" w:author="Zhang Jincheng" w:date="2019-03-17T21:31:00Z">
        <w:r>
          <w:rPr>
            <w:rFonts w:ascii="Adobe 仿宋 Std R" w:eastAsia="Adobe 仿宋 Std R" w:hAnsi="Adobe 仿宋 Std R" w:hint="eastAsia"/>
            <w:vertAlign w:val="superscript"/>
          </w:rPr>
          <w:t>【2】</w:t>
        </w:r>
      </w:ins>
    </w:p>
    <w:p w14:paraId="4BB8A4CE" w14:textId="77777777" w:rsidR="00C914C3" w:rsidRDefault="00B46F49" w:rsidP="00DD03C1">
      <w:pPr>
        <w:ind w:firstLineChars="300" w:firstLine="630"/>
        <w:rPr>
          <w:ins w:id="62" w:author="Zhang Jincheng" w:date="2019-03-17T21:02:00Z"/>
          <w:rFonts w:ascii="Adobe 仿宋 Std R" w:eastAsia="Adobe 仿宋 Std R" w:hAnsi="Adobe 仿宋 Std R" w:hint="eastAsia"/>
        </w:rPr>
        <w:pPrChange w:id="63" w:author="Zhang Jincheng" w:date="2019-03-17T22:45:00Z">
          <w:pPr>
            <w:ind w:firstLineChars="300" w:firstLine="630"/>
          </w:pPr>
        </w:pPrChange>
      </w:pPr>
      <w:del w:id="64" w:author="Zhang Jincheng" w:date="2019-03-17T21:06:00Z">
        <w:r w:rsidDel="00C914C3">
          <w:rPr>
            <w:rFonts w:ascii="Adobe 仿宋 Std R" w:eastAsia="Adobe 仿宋 Std R" w:hAnsi="Adobe 仿宋 Std R" w:hint="eastAsia"/>
          </w:rPr>
          <w:delText>人类不可能永远停留在刀耕火种的昨日，在人口日益膨胀、气候不确定因素增加的未来，转基因是人类进步的必经之路，我们不能因噎废食，画地为牢。</w:delText>
        </w:r>
      </w:del>
    </w:p>
    <w:p w14:paraId="05973E98" w14:textId="77777777" w:rsidR="00C914C3" w:rsidRDefault="00C914C3" w:rsidP="008104ED">
      <w:pPr>
        <w:ind w:firstLineChars="300" w:firstLine="630"/>
        <w:rPr>
          <w:ins w:id="65" w:author="Zhang Jincheng" w:date="2019-03-17T21:34:00Z"/>
          <w:rFonts w:ascii="Adobe 仿宋 Std R" w:eastAsia="Adobe 仿宋 Std R" w:hAnsi="Adobe 仿宋 Std R"/>
        </w:rPr>
      </w:pPr>
      <w:ins w:id="66" w:author="Zhang Jincheng" w:date="2019-03-17T21:03:00Z">
        <w:r>
          <w:rPr>
            <w:rFonts w:ascii="Adobe 仿宋 Std R" w:eastAsia="Adobe 仿宋 Std R" w:hAnsi="Adobe 仿宋 Std R" w:hint="eastAsia"/>
          </w:rPr>
          <w:lastRenderedPageBreak/>
          <w:t>塔西</w:t>
        </w:r>
        <w:proofErr w:type="gramStart"/>
        <w:r>
          <w:rPr>
            <w:rFonts w:ascii="Adobe 仿宋 Std R" w:eastAsia="Adobe 仿宋 Std R" w:hAnsi="Adobe 仿宋 Std R" w:hint="eastAsia"/>
          </w:rPr>
          <w:t>佗</w:t>
        </w:r>
        <w:proofErr w:type="gramEnd"/>
        <w:r>
          <w:rPr>
            <w:rFonts w:ascii="Adobe 仿宋 Std R" w:eastAsia="Adobe 仿宋 Std R" w:hAnsi="Adobe 仿宋 Std R" w:hint="eastAsia"/>
          </w:rPr>
          <w:t>陷阱的</w:t>
        </w:r>
      </w:ins>
      <w:ins w:id="67" w:author="Zhang Jincheng" w:date="2019-03-17T22:45:00Z">
        <w:r w:rsidR="00DD03C1">
          <w:rPr>
            <w:rFonts w:ascii="Adobe 仿宋 Std R" w:eastAsia="Adobe 仿宋 Std R" w:hAnsi="Adobe 仿宋 Std R" w:hint="eastAsia"/>
          </w:rPr>
          <w:t>真正</w:t>
        </w:r>
      </w:ins>
      <w:ins w:id="68" w:author="Zhang Jincheng" w:date="2019-03-17T21:03:00Z">
        <w:r>
          <w:rPr>
            <w:rFonts w:ascii="Adobe 仿宋 Std R" w:eastAsia="Adobe 仿宋 Std R" w:hAnsi="Adobe 仿宋 Std R" w:hint="eastAsia"/>
          </w:rPr>
          <w:t>可怖之处在于，在平静的表面下，往往有</w:t>
        </w:r>
      </w:ins>
      <w:ins w:id="69" w:author="Zhang Jincheng" w:date="2019-03-17T21:09:00Z">
        <w:r>
          <w:rPr>
            <w:rFonts w:ascii="Adobe 仿宋 Std R" w:eastAsia="Adobe 仿宋 Std R" w:hAnsi="Adobe 仿宋 Std R" w:hint="eastAsia"/>
          </w:rPr>
          <w:t>暗流涌动</w:t>
        </w:r>
      </w:ins>
      <w:ins w:id="70" w:author="Zhang Jincheng" w:date="2019-03-17T21:04:00Z">
        <w:r>
          <w:rPr>
            <w:rFonts w:ascii="Adobe 仿宋 Std R" w:eastAsia="Adobe 仿宋 Std R" w:hAnsi="Adobe 仿宋 Std R" w:hint="eastAsia"/>
          </w:rPr>
          <w:t>，</w:t>
        </w:r>
      </w:ins>
      <w:ins w:id="71" w:author="Zhang Jincheng" w:date="2019-03-17T21:11:00Z">
        <w:r w:rsidR="0068791C">
          <w:rPr>
            <w:rFonts w:ascii="Adobe 仿宋 Std R" w:eastAsia="Adobe 仿宋 Std R" w:hAnsi="Adobe 仿宋 Std R" w:hint="eastAsia"/>
          </w:rPr>
          <w:t>或是疑虑、</w:t>
        </w:r>
      </w:ins>
      <w:ins w:id="72" w:author="Zhang Jincheng" w:date="2019-03-17T21:10:00Z">
        <w:r w:rsidR="0068791C">
          <w:rPr>
            <w:rFonts w:ascii="Adobe 仿宋 Std R" w:eastAsia="Adobe 仿宋 Std R" w:hAnsi="Adobe 仿宋 Std R" w:hint="eastAsia"/>
          </w:rPr>
          <w:t>或</w:t>
        </w:r>
      </w:ins>
      <w:ins w:id="73" w:author="Zhang Jincheng" w:date="2019-03-17T21:11:00Z">
        <w:r w:rsidR="0068791C">
          <w:rPr>
            <w:rFonts w:ascii="Adobe 仿宋 Std R" w:eastAsia="Adobe 仿宋 Std R" w:hAnsi="Adobe 仿宋 Std R" w:hint="eastAsia"/>
          </w:rPr>
          <w:t>是不满，</w:t>
        </w:r>
      </w:ins>
      <w:ins w:id="74" w:author="Zhang Jincheng" w:date="2019-03-17T22:45:00Z">
        <w:r w:rsidR="00DD03C1">
          <w:rPr>
            <w:rFonts w:ascii="Adobe 仿宋 Std R" w:eastAsia="Adobe 仿宋 Std R" w:hAnsi="Adobe 仿宋 Std R" w:hint="eastAsia"/>
          </w:rPr>
          <w:t>很长</w:t>
        </w:r>
      </w:ins>
      <w:ins w:id="75" w:author="Zhang Jincheng" w:date="2019-03-17T22:46:00Z">
        <w:r w:rsidR="00DD03C1">
          <w:rPr>
            <w:rFonts w:ascii="Adobe 仿宋 Std R" w:eastAsia="Adobe 仿宋 Std R" w:hAnsi="Adobe 仿宋 Std R" w:hint="eastAsia"/>
          </w:rPr>
          <w:t>一段时间，它难以察觉，甚至还会</w:t>
        </w:r>
        <w:proofErr w:type="gramStart"/>
        <w:r w:rsidR="00DD03C1">
          <w:rPr>
            <w:rFonts w:ascii="Adobe 仿宋 Std R" w:eastAsia="Adobe 仿宋 Std R" w:hAnsi="Adobe 仿宋 Std R" w:hint="eastAsia"/>
          </w:rPr>
          <w:t>催发太平治世</w:t>
        </w:r>
        <w:proofErr w:type="gramEnd"/>
        <w:r w:rsidR="00DD03C1">
          <w:rPr>
            <w:rFonts w:ascii="Adobe 仿宋 Std R" w:eastAsia="Adobe 仿宋 Std R" w:hAnsi="Adobe 仿宋 Std R" w:hint="eastAsia"/>
          </w:rPr>
          <w:t>般的错觉</w:t>
        </w:r>
      </w:ins>
      <w:ins w:id="76" w:author="Zhang Jincheng" w:date="2019-03-17T21:05:00Z">
        <w:r>
          <w:rPr>
            <w:rFonts w:ascii="Adobe 仿宋 Std R" w:eastAsia="Adobe 仿宋 Std R" w:hAnsi="Adobe 仿宋 Std R" w:hint="eastAsia"/>
          </w:rPr>
          <w:t>，</w:t>
        </w:r>
      </w:ins>
      <w:ins w:id="77" w:author="Zhang Jincheng" w:date="2019-03-17T21:11:00Z">
        <w:r w:rsidR="0068791C">
          <w:rPr>
            <w:rFonts w:ascii="Adobe 仿宋 Std R" w:eastAsia="Adobe 仿宋 Std R" w:hAnsi="Adobe 仿宋 Std R" w:hint="eastAsia"/>
          </w:rPr>
          <w:t>而</w:t>
        </w:r>
      </w:ins>
      <w:ins w:id="78" w:author="Zhang Jincheng" w:date="2019-03-17T21:10:00Z">
        <w:r>
          <w:rPr>
            <w:rFonts w:ascii="Adobe 仿宋 Std R" w:eastAsia="Adobe 仿宋 Std R" w:hAnsi="Adobe 仿宋 Std R" w:hint="eastAsia"/>
          </w:rPr>
          <w:t>一旦</w:t>
        </w:r>
        <w:r w:rsidR="0068791C">
          <w:rPr>
            <w:rFonts w:ascii="Adobe 仿宋 Std R" w:eastAsia="Adobe 仿宋 Std R" w:hAnsi="Adobe 仿宋 Std R" w:hint="eastAsia"/>
          </w:rPr>
          <w:t>临界点被突破，问题</w:t>
        </w:r>
      </w:ins>
      <w:ins w:id="79" w:author="Zhang Jincheng" w:date="2019-03-17T21:11:00Z">
        <w:r w:rsidR="0068791C">
          <w:rPr>
            <w:rFonts w:ascii="Adobe 仿宋 Std R" w:eastAsia="Adobe 仿宋 Std R" w:hAnsi="Adobe 仿宋 Std R" w:hint="eastAsia"/>
          </w:rPr>
          <w:t>一经暴露，就如同决堤洪水，</w:t>
        </w:r>
      </w:ins>
      <w:ins w:id="80" w:author="Zhang Jincheng" w:date="2019-03-17T21:12:00Z">
        <w:r w:rsidR="0068791C">
          <w:rPr>
            <w:rFonts w:ascii="Adobe 仿宋 Std R" w:eastAsia="Adobe 仿宋 Std R" w:hAnsi="Adobe 仿宋 Std R" w:hint="eastAsia"/>
          </w:rPr>
          <w:t>有着极强的破坏力。</w:t>
        </w:r>
      </w:ins>
    </w:p>
    <w:p w14:paraId="1648FE4D" w14:textId="77777777" w:rsidR="008104ED" w:rsidRPr="008104ED" w:rsidRDefault="008104ED" w:rsidP="008104ED">
      <w:pPr>
        <w:ind w:firstLineChars="300" w:firstLine="630"/>
        <w:rPr>
          <w:ins w:id="81" w:author="Zhang Jincheng" w:date="2019-03-17T21:06:00Z"/>
          <w:rFonts w:ascii="Adobe 仿宋 Std R" w:eastAsia="Adobe 仿宋 Std R" w:hAnsi="Adobe 仿宋 Std R" w:hint="eastAsia"/>
          <w:vertAlign w:val="superscript"/>
          <w:rPrChange w:id="82" w:author="Zhang Jincheng" w:date="2019-03-17T21:40:00Z">
            <w:rPr>
              <w:ins w:id="83" w:author="Zhang Jincheng" w:date="2019-03-17T21:06:00Z"/>
              <w:rFonts w:ascii="Adobe 仿宋 Std R" w:eastAsia="Adobe 仿宋 Std R" w:hAnsi="Adobe 仿宋 Std R" w:hint="eastAsia"/>
            </w:rPr>
          </w:rPrChange>
        </w:rPr>
        <w:pPrChange w:id="84" w:author="Zhang Jincheng" w:date="2019-03-17T21:34:00Z">
          <w:pPr>
            <w:ind w:firstLineChars="300" w:firstLine="630"/>
          </w:pPr>
        </w:pPrChange>
      </w:pPr>
      <w:ins w:id="85" w:author="Zhang Jincheng" w:date="2019-03-17T21:34:00Z">
        <w:r>
          <w:rPr>
            <w:rFonts w:ascii="Adobe 仿宋 Std R" w:eastAsia="Adobe 仿宋 Std R" w:hAnsi="Adobe 仿宋 Std R" w:hint="eastAsia"/>
          </w:rPr>
          <w:t>很多时候，这</w:t>
        </w:r>
      </w:ins>
      <w:ins w:id="86" w:author="Zhang Jincheng" w:date="2019-03-17T21:35:00Z">
        <w:r>
          <w:rPr>
            <w:rFonts w:ascii="Adobe 仿宋 Std R" w:eastAsia="Adobe 仿宋 Std R" w:hAnsi="Adobe 仿宋 Std R" w:hint="eastAsia"/>
          </w:rPr>
          <w:t>种破坏性</w:t>
        </w:r>
        <w:proofErr w:type="gramStart"/>
        <w:r>
          <w:rPr>
            <w:rFonts w:ascii="Adobe 仿宋 Std R" w:eastAsia="Adobe 仿宋 Std R" w:hAnsi="Adobe 仿宋 Std R" w:hint="eastAsia"/>
          </w:rPr>
          <w:t>地力量</w:t>
        </w:r>
        <w:proofErr w:type="gramEnd"/>
        <w:r>
          <w:rPr>
            <w:rFonts w:ascii="Adobe 仿宋 Std R" w:eastAsia="Adobe 仿宋 Std R" w:hAnsi="Adobe 仿宋 Std R" w:hint="eastAsia"/>
          </w:rPr>
          <w:t>绝不会自立藩篱，将影响孤绝于</w:t>
        </w:r>
      </w:ins>
      <w:ins w:id="87" w:author="Zhang Jincheng" w:date="2019-03-17T21:36:00Z">
        <w:r>
          <w:rPr>
            <w:rFonts w:ascii="Adobe 仿宋 Std R" w:eastAsia="Adobe 仿宋 Std R" w:hAnsi="Adobe 仿宋 Std R" w:hint="eastAsia"/>
          </w:rPr>
          <w:t>某一领域，以转基因困局为例，</w:t>
        </w:r>
      </w:ins>
      <w:ins w:id="88" w:author="Zhang Jincheng" w:date="2019-03-17T21:37:00Z">
        <w:r>
          <w:rPr>
            <w:rFonts w:ascii="Adobe 仿宋 Std R" w:eastAsia="Adobe 仿宋 Std R" w:hAnsi="Adobe 仿宋 Std R" w:hint="eastAsia"/>
          </w:rPr>
          <w:t>除了引发</w:t>
        </w:r>
        <w:r w:rsidRPr="008104ED">
          <w:rPr>
            <w:rFonts w:ascii="Adobe 仿宋 Std R" w:eastAsia="Adobe 仿宋 Std R" w:hAnsi="Adobe 仿宋 Std R" w:hint="eastAsia"/>
          </w:rPr>
          <w:t>对食品安全及食品安全管理的不信任</w:t>
        </w:r>
        <w:r>
          <w:rPr>
            <w:rFonts w:ascii="Adobe 仿宋 Std R" w:eastAsia="Adobe 仿宋 Std R" w:hAnsi="Adobe 仿宋 Std R" w:hint="eastAsia"/>
          </w:rPr>
          <w:t>，</w:t>
        </w:r>
        <w:r w:rsidRPr="008104ED">
          <w:rPr>
            <w:rFonts w:ascii="Adobe 仿宋 Std R" w:eastAsia="Adobe 仿宋 Std R" w:hAnsi="Adobe 仿宋 Std R" w:hint="eastAsia"/>
          </w:rPr>
          <w:t>转基因食品信任危机也带来</w:t>
        </w:r>
        <w:r w:rsidRPr="008104ED">
          <w:rPr>
            <w:rFonts w:ascii="Adobe 仿宋 Std R" w:eastAsia="Adobe 仿宋 Std R" w:hAnsi="Adobe 仿宋 Std R"/>
          </w:rPr>
          <w:t>了社会关系的不信任。在社会关系中，社会公众和科学工作者、社会公众和相关部门、社会公众和媒体工作者之间的信息是不对称的，沟通少也导致了社会关系中的不信任。</w:t>
        </w:r>
      </w:ins>
      <w:ins w:id="89" w:author="Zhang Jincheng" w:date="2019-03-17T21:38:00Z">
        <w:r>
          <w:rPr>
            <w:rFonts w:ascii="Adobe 仿宋 Std R" w:eastAsia="Adobe 仿宋 Std R" w:hAnsi="Adobe 仿宋 Std R" w:hint="eastAsia"/>
          </w:rPr>
          <w:t>当</w:t>
        </w:r>
      </w:ins>
      <w:ins w:id="90" w:author="Zhang Jincheng" w:date="2019-03-17T21:37:00Z">
        <w:r w:rsidRPr="008104ED">
          <w:rPr>
            <w:rFonts w:ascii="Adobe 仿宋 Std R" w:eastAsia="Adobe 仿宋 Std R" w:hAnsi="Adobe 仿宋 Std R"/>
          </w:rPr>
          <w:t>公众</w:t>
        </w:r>
      </w:ins>
      <w:ins w:id="91" w:author="Zhang Jincheng" w:date="2019-03-17T21:38:00Z">
        <w:r>
          <w:rPr>
            <w:rFonts w:ascii="Adobe 仿宋 Std R" w:eastAsia="Adobe 仿宋 Std R" w:hAnsi="Adobe 仿宋 Std R" w:hint="eastAsia"/>
          </w:rPr>
          <w:t>为自己的利益担忧</w:t>
        </w:r>
      </w:ins>
      <w:ins w:id="92" w:author="Zhang Jincheng" w:date="2019-03-17T21:37:00Z">
        <w:r w:rsidRPr="008104ED">
          <w:rPr>
            <w:rFonts w:ascii="Adobe 仿宋 Std R" w:eastAsia="Adobe 仿宋 Std R" w:hAnsi="Adobe 仿宋 Std R"/>
          </w:rPr>
          <w:t>，</w:t>
        </w:r>
      </w:ins>
      <w:ins w:id="93" w:author="Zhang Jincheng" w:date="2019-03-17T21:38:00Z">
        <w:r>
          <w:rPr>
            <w:rFonts w:ascii="Adobe 仿宋 Std R" w:eastAsia="Adobe 仿宋 Std R" w:hAnsi="Adobe 仿宋 Std R" w:hint="eastAsia"/>
          </w:rPr>
          <w:t>难以</w:t>
        </w:r>
      </w:ins>
      <w:ins w:id="94" w:author="Zhang Jincheng" w:date="2019-03-17T21:37:00Z">
        <w:r w:rsidRPr="008104ED">
          <w:rPr>
            <w:rFonts w:ascii="Adobe 仿宋 Std R" w:eastAsia="Adobe 仿宋 Std R" w:hAnsi="Adobe 仿宋 Std R"/>
          </w:rPr>
          <w:t>从正规渠道了解到及时</w:t>
        </w:r>
      </w:ins>
      <w:ins w:id="95" w:author="Zhang Jincheng" w:date="2019-03-17T21:38:00Z">
        <w:r>
          <w:rPr>
            <w:rFonts w:ascii="Adobe 仿宋 Std R" w:eastAsia="Adobe 仿宋 Std R" w:hAnsi="Adobe 仿宋 Std R" w:hint="eastAsia"/>
          </w:rPr>
          <w:t>、准确</w:t>
        </w:r>
      </w:ins>
      <w:ins w:id="96" w:author="Zhang Jincheng" w:date="2019-03-17T21:37:00Z">
        <w:r w:rsidRPr="008104ED">
          <w:rPr>
            <w:rFonts w:ascii="Adobe 仿宋 Std R" w:eastAsia="Adobe 仿宋 Std R" w:hAnsi="Adobe 仿宋 Std R"/>
          </w:rPr>
          <w:t>的转基因食品安全信息</w:t>
        </w:r>
      </w:ins>
      <w:ins w:id="97" w:author="Zhang Jincheng" w:date="2019-03-17T21:38:00Z">
        <w:r>
          <w:rPr>
            <w:rFonts w:ascii="Adobe 仿宋 Std R" w:eastAsia="Adobe 仿宋 Std R" w:hAnsi="Adobe 仿宋 Std R" w:hint="eastAsia"/>
          </w:rPr>
          <w:t>时，</w:t>
        </w:r>
      </w:ins>
      <w:ins w:id="98" w:author="Zhang Jincheng" w:date="2019-03-17T21:39:00Z">
        <w:r>
          <w:rPr>
            <w:rFonts w:ascii="Adobe 仿宋 Std R" w:eastAsia="Adobe 仿宋 Std R" w:hAnsi="Adobe 仿宋 Std R" w:hint="eastAsia"/>
          </w:rPr>
          <w:t>心生不满以至对权威和精英产生普遍性的</w:t>
        </w:r>
      </w:ins>
      <w:ins w:id="99" w:author="Zhang Jincheng" w:date="2019-03-17T21:40:00Z">
        <w:r>
          <w:rPr>
            <w:rFonts w:ascii="Adobe 仿宋 Std R" w:eastAsia="Adobe 仿宋 Std R" w:hAnsi="Adobe 仿宋 Std R" w:hint="eastAsia"/>
          </w:rPr>
          <w:t>不信任也就在所难免。</w:t>
        </w:r>
      </w:ins>
      <w:ins w:id="100" w:author="Zhang Jincheng" w:date="2019-03-17T21:41:00Z">
        <w:r>
          <w:rPr>
            <w:rFonts w:ascii="Adobe 仿宋 Std R" w:eastAsia="Adobe 仿宋 Std R" w:hAnsi="Adobe 仿宋 Std R" w:hint="eastAsia"/>
            <w:vertAlign w:val="superscript"/>
          </w:rPr>
          <w:t>[</w:t>
        </w:r>
        <w:r>
          <w:rPr>
            <w:rFonts w:ascii="Adobe 仿宋 Std R" w:eastAsia="Adobe 仿宋 Std R" w:hAnsi="Adobe 仿宋 Std R"/>
            <w:vertAlign w:val="superscript"/>
          </w:rPr>
          <w:t>3]</w:t>
        </w:r>
      </w:ins>
    </w:p>
    <w:p w14:paraId="0950827A" w14:textId="77777777" w:rsidR="008104ED" w:rsidRDefault="008104ED" w:rsidP="00C914C3">
      <w:pPr>
        <w:ind w:firstLineChars="300" w:firstLine="630"/>
        <w:rPr>
          <w:ins w:id="101" w:author="Zhang Jincheng" w:date="2019-03-17T21:09:00Z"/>
          <w:rFonts w:ascii="Adobe 仿宋 Std R" w:eastAsia="Adobe 仿宋 Std R" w:hAnsi="Adobe 仿宋 Std R"/>
        </w:rPr>
      </w:pPr>
      <w:ins w:id="102" w:author="Zhang Jincheng" w:date="2019-03-17T21:40:00Z">
        <w:r>
          <w:rPr>
            <w:rFonts w:ascii="Adobe 仿宋 Std R" w:eastAsia="Adobe 仿宋 Std R" w:hAnsi="Adobe 仿宋 Std R" w:hint="eastAsia"/>
          </w:rPr>
          <w:t>然而，</w:t>
        </w:r>
      </w:ins>
      <w:moveToRangeStart w:id="103" w:author="Zhang Jincheng" w:date="2019-03-17T21:06:00Z" w:name="move3749182"/>
      <w:ins w:id="104" w:author="Zhang Jincheng" w:date="2019-03-17T21:06:00Z">
        <w:r>
          <w:rPr>
            <w:rFonts w:ascii="Adobe 仿宋 Std R" w:eastAsia="Adobe 仿宋 Std R" w:hAnsi="Adobe 仿宋 Std R" w:hint="eastAsia"/>
          </w:rPr>
          <w:t>人类不可能永远停留在刀耕火种的昨日，在人口日益膨胀、气候不确定因素增加的未来，转基因是人类进步的必经之路，我们不能因噎废食，画地为牢。所以，</w:t>
        </w:r>
      </w:ins>
      <w:ins w:id="105" w:author="Zhang Jincheng" w:date="2019-03-17T22:48:00Z">
        <w:r w:rsidR="00DD03C1">
          <w:rPr>
            <w:rFonts w:ascii="Adobe 仿宋 Std R" w:eastAsia="Adobe 仿宋 Std R" w:hAnsi="Adobe 仿宋 Std R" w:hint="eastAsia"/>
          </w:rPr>
          <w:t>转基因塔西</w:t>
        </w:r>
        <w:proofErr w:type="gramStart"/>
        <w:r w:rsidR="00DD03C1">
          <w:rPr>
            <w:rFonts w:ascii="Adobe 仿宋 Std R" w:eastAsia="Adobe 仿宋 Std R" w:hAnsi="Adobe 仿宋 Std R" w:hint="eastAsia"/>
          </w:rPr>
          <w:t>佗</w:t>
        </w:r>
        <w:proofErr w:type="gramEnd"/>
        <w:r w:rsidR="00DD03C1">
          <w:rPr>
            <w:rFonts w:ascii="Adobe 仿宋 Std R" w:eastAsia="Adobe 仿宋 Std R" w:hAnsi="Adobe 仿宋 Std R" w:hint="eastAsia"/>
          </w:rPr>
          <w:t>陷阱这一问题我们</w:t>
        </w:r>
      </w:ins>
      <w:ins w:id="106" w:author="Zhang Jincheng" w:date="2019-03-17T21:06:00Z">
        <w:r>
          <w:rPr>
            <w:rFonts w:ascii="Adobe 仿宋 Std R" w:eastAsia="Adobe 仿宋 Std R" w:hAnsi="Adobe 仿宋 Std R" w:hint="eastAsia"/>
          </w:rPr>
          <w:t>不能忽视，也不能逃避，而是要用科学的</w:t>
        </w:r>
      </w:ins>
      <w:ins w:id="107" w:author="Zhang Jincheng" w:date="2019-03-17T21:07:00Z">
        <w:r>
          <w:rPr>
            <w:rFonts w:ascii="Adobe 仿宋 Std R" w:eastAsia="Adobe 仿宋 Std R" w:hAnsi="Adobe 仿宋 Std R" w:hint="eastAsia"/>
          </w:rPr>
          <w:t>认识，直面塔西</w:t>
        </w:r>
        <w:proofErr w:type="gramStart"/>
        <w:r>
          <w:rPr>
            <w:rFonts w:ascii="Adobe 仿宋 Std R" w:eastAsia="Adobe 仿宋 Std R" w:hAnsi="Adobe 仿宋 Std R" w:hint="eastAsia"/>
          </w:rPr>
          <w:t>佗</w:t>
        </w:r>
        <w:proofErr w:type="gramEnd"/>
        <w:r>
          <w:rPr>
            <w:rFonts w:ascii="Adobe 仿宋 Std R" w:eastAsia="Adobe 仿宋 Std R" w:hAnsi="Adobe 仿宋 Std R" w:hint="eastAsia"/>
          </w:rPr>
          <w:t>陷阱，用合理的方法，</w:t>
        </w:r>
      </w:ins>
      <w:ins w:id="108" w:author="Zhang Jincheng" w:date="2019-03-17T21:08:00Z">
        <w:r>
          <w:rPr>
            <w:rFonts w:ascii="Adobe 仿宋 Std R" w:eastAsia="Adobe 仿宋 Std R" w:hAnsi="Adobe 仿宋 Std R" w:hint="eastAsia"/>
          </w:rPr>
          <w:t>重新构建起民众对于转基因产品的信任。</w:t>
        </w:r>
      </w:ins>
    </w:p>
    <w:p w14:paraId="70AA4621" w14:textId="77777777" w:rsidR="008104ED" w:rsidRPr="00DD03C1" w:rsidRDefault="008104ED" w:rsidP="00C914C3">
      <w:pPr>
        <w:ind w:firstLineChars="300" w:firstLine="630"/>
        <w:rPr>
          <w:ins w:id="109" w:author="Zhang Jincheng" w:date="2019-03-17T21:06:00Z"/>
          <w:rFonts w:ascii="Adobe 仿宋 Std R" w:eastAsia="Adobe 仿宋 Std R" w:hAnsi="Adobe 仿宋 Std R" w:hint="eastAsia"/>
          <w:rPrChange w:id="110" w:author="Zhang Jincheng" w:date="2019-03-17T22:48:00Z">
            <w:rPr>
              <w:ins w:id="111" w:author="Zhang Jincheng" w:date="2019-03-17T21:06:00Z"/>
              <w:rFonts w:ascii="Adobe 仿宋 Std R" w:eastAsia="Adobe 仿宋 Std R" w:hAnsi="Adobe 仿宋 Std R" w:hint="eastAsia"/>
            </w:rPr>
          </w:rPrChange>
        </w:rPr>
      </w:pPr>
    </w:p>
    <w:moveToRangeEnd w:id="103"/>
    <w:p w14:paraId="4F514896" w14:textId="77777777" w:rsidR="00C914C3" w:rsidRPr="00C914C3" w:rsidRDefault="00C914C3" w:rsidP="00097F24">
      <w:pPr>
        <w:ind w:firstLineChars="300" w:firstLine="630"/>
        <w:rPr>
          <w:rFonts w:ascii="Adobe 仿宋 Std R" w:eastAsia="Adobe 仿宋 Std R" w:hAnsi="Adobe 仿宋 Std R" w:hint="eastAsia"/>
          <w:rPrChange w:id="112" w:author="Zhang Jincheng" w:date="2019-03-17T21:06:00Z">
            <w:rPr>
              <w:rFonts w:ascii="Adobe 仿宋 Std R" w:eastAsia="Adobe 仿宋 Std R" w:hAnsi="Adobe 仿宋 Std R" w:hint="eastAsia"/>
            </w:rPr>
          </w:rPrChange>
        </w:rPr>
        <w:pPrChange w:id="113" w:author="Zhang Jincheng" w:date="2019-03-17T21:27:00Z">
          <w:pPr>
            <w:ind w:firstLineChars="300" w:firstLine="630"/>
          </w:pPr>
        </w:pPrChange>
      </w:pPr>
      <w:ins w:id="114" w:author="Zhang Jincheng" w:date="2019-03-17T21:08:00Z">
        <w:r>
          <w:rPr>
            <w:rFonts w:ascii="Adobe 仿宋 Std R" w:eastAsia="Adobe 仿宋 Std R" w:hAnsi="Adobe 仿宋 Std R" w:hint="eastAsia"/>
          </w:rPr>
          <w:t>而我们该如何重建信任呢？</w:t>
        </w:r>
      </w:ins>
    </w:p>
    <w:p w14:paraId="7C5A9235" w14:textId="6D2FC220" w:rsidR="00F046F9" w:rsidRDefault="00F046F9" w:rsidP="00B17844">
      <w:pPr>
        <w:ind w:firstLineChars="300" w:firstLine="630"/>
        <w:rPr>
          <w:ins w:id="115" w:author="Zhang Jincheng" w:date="2019-03-17T21:41:00Z"/>
          <w:rFonts w:ascii="Adobe 仿宋 Std R" w:eastAsia="Adobe 仿宋 Std R" w:hAnsi="Adobe 仿宋 Std R"/>
        </w:rPr>
      </w:pPr>
      <w:del w:id="116" w:author="Zhang Jincheng" w:date="2019-03-17T22:48:00Z">
        <w:r w:rsidDel="00DD03C1">
          <w:rPr>
            <w:rFonts w:ascii="Adobe 仿宋 Std R" w:eastAsia="Adobe 仿宋 Std R" w:hAnsi="Adobe 仿宋 Std R" w:hint="eastAsia"/>
          </w:rPr>
          <w:delText>要走出这种陷阱，</w:delText>
        </w:r>
      </w:del>
      <w:r>
        <w:rPr>
          <w:rFonts w:ascii="Adobe 仿宋 Std R" w:eastAsia="Adobe 仿宋 Std R" w:hAnsi="Adobe 仿宋 Std R" w:hint="eastAsia"/>
        </w:rPr>
        <w:t>作为民众</w:t>
      </w:r>
      <w:ins w:id="117" w:author="Zhang Jincheng" w:date="2019-03-17T22:48:00Z">
        <w:r w:rsidR="00DD03C1">
          <w:rPr>
            <w:rFonts w:ascii="Adobe 仿宋 Std R" w:eastAsia="Adobe 仿宋 Std R" w:hAnsi="Adobe 仿宋 Std R" w:hint="eastAsia"/>
          </w:rPr>
          <w:t>来说</w:t>
        </w:r>
      </w:ins>
      <w:ins w:id="118" w:author="Zhang Jincheng" w:date="2019-03-17T22:51:00Z">
        <w:r w:rsidR="00DD03C1">
          <w:rPr>
            <w:rFonts w:ascii="Adobe 仿宋 Std R" w:eastAsia="Adobe 仿宋 Std R" w:hAnsi="Adobe 仿宋 Std R" w:hint="eastAsia"/>
          </w:rPr>
          <w:t>，能做到</w:t>
        </w:r>
      </w:ins>
      <w:del w:id="119" w:author="Zhang Jincheng" w:date="2019-03-17T22:51:00Z">
        <w:r w:rsidDel="00DD03C1">
          <w:rPr>
            <w:rFonts w:ascii="Adobe 仿宋 Std R" w:eastAsia="Adobe 仿宋 Std R" w:hAnsi="Adobe 仿宋 Std R" w:hint="eastAsia"/>
          </w:rPr>
          <w:delText>能做的就是</w:delText>
        </w:r>
      </w:del>
      <w:r>
        <w:rPr>
          <w:rFonts w:ascii="Adobe 仿宋 Std R" w:eastAsia="Adobe 仿宋 Std R" w:hAnsi="Adobe 仿宋 Std R" w:hint="eastAsia"/>
        </w:rPr>
        <w:t>保持理性，就</w:t>
      </w:r>
      <w:r w:rsidR="00B17844">
        <w:rPr>
          <w:rFonts w:ascii="Adobe 仿宋 Std R" w:eastAsia="Adobe 仿宋 Std R" w:hAnsi="Adobe 仿宋 Std R" w:hint="eastAsia"/>
        </w:rPr>
        <w:t>事</w:t>
      </w:r>
      <w:r>
        <w:rPr>
          <w:rFonts w:ascii="Adobe 仿宋 Std R" w:eastAsia="Adobe 仿宋 Std R" w:hAnsi="Adobe 仿宋 Std R" w:hint="eastAsia"/>
        </w:rPr>
        <w:t>论事</w:t>
      </w:r>
      <w:r w:rsidR="00B17844">
        <w:rPr>
          <w:rFonts w:ascii="Adobe 仿宋 Std R" w:eastAsia="Adobe 仿宋 Std R" w:hAnsi="Adobe 仿宋 Std R" w:hint="eastAsia"/>
        </w:rPr>
        <w:t>而不随波逐流</w:t>
      </w:r>
      <w:ins w:id="120" w:author="Zhang Jincheng" w:date="2019-03-17T22:55:00Z">
        <w:r w:rsidR="0042531D">
          <w:rPr>
            <w:rFonts w:ascii="Adobe 仿宋 Std R" w:eastAsia="Adobe 仿宋 Std R" w:hAnsi="Adobe 仿宋 Std R" w:hint="eastAsia"/>
          </w:rPr>
          <w:t>当然</w:t>
        </w:r>
      </w:ins>
      <w:ins w:id="121" w:author="Zhang Jincheng" w:date="2019-03-17T22:56:00Z">
        <w:r w:rsidR="0042531D">
          <w:rPr>
            <w:rFonts w:ascii="Adobe 仿宋 Std R" w:eastAsia="Adobe 仿宋 Std R" w:hAnsi="Adobe 仿宋 Std R" w:hint="eastAsia"/>
          </w:rPr>
          <w:t>有利于推动转基因舆论生态稳中向好地转变，最终让</w:t>
        </w:r>
      </w:ins>
      <w:ins w:id="122" w:author="Zhang Jincheng" w:date="2019-03-17T22:57:00Z">
        <w:r w:rsidR="0042531D">
          <w:rPr>
            <w:rFonts w:ascii="Adobe 仿宋 Std R" w:eastAsia="Adobe 仿宋 Std R" w:hAnsi="Adobe 仿宋 Std R" w:hint="eastAsia"/>
          </w:rPr>
          <w:t>转基因不再</w:t>
        </w:r>
      </w:ins>
      <w:ins w:id="123" w:author="Zhang Jincheng" w:date="2019-03-17T23:31:00Z">
        <w:r w:rsidR="009245DB">
          <w:rPr>
            <w:rFonts w:ascii="Adobe 仿宋 Std R" w:eastAsia="Adobe 仿宋 Std R" w:hAnsi="Adobe 仿宋 Std R" w:hint="eastAsia"/>
          </w:rPr>
          <w:t>处于</w:t>
        </w:r>
      </w:ins>
      <w:ins w:id="124" w:author="Zhang Jincheng" w:date="2019-03-17T22:57:00Z">
        <w:r w:rsidR="0042531D">
          <w:rPr>
            <w:rFonts w:ascii="Adobe 仿宋 Std R" w:eastAsia="Adobe 仿宋 Std R" w:hAnsi="Adobe 仿宋 Std R" w:hint="eastAsia"/>
          </w:rPr>
          <w:t>疑虑的</w:t>
        </w:r>
      </w:ins>
      <w:ins w:id="125" w:author="Zhang Jincheng" w:date="2019-03-17T23:31:00Z">
        <w:r w:rsidR="009245DB">
          <w:rPr>
            <w:rFonts w:ascii="Adobe 仿宋 Std R" w:eastAsia="Adobe 仿宋 Std R" w:hAnsi="Adobe 仿宋 Std R" w:hint="eastAsia"/>
          </w:rPr>
          <w:t>风口浪尖</w:t>
        </w:r>
      </w:ins>
      <w:r>
        <w:rPr>
          <w:rFonts w:ascii="Adobe 仿宋 Std R" w:eastAsia="Adobe 仿宋 Std R" w:hAnsi="Adobe 仿宋 Std R" w:hint="eastAsia"/>
        </w:rPr>
        <w:t>。</w:t>
      </w:r>
      <w:ins w:id="126" w:author="Zhang Jincheng" w:date="2019-03-17T22:51:00Z">
        <w:r w:rsidR="00DD03C1">
          <w:rPr>
            <w:rFonts w:ascii="Adobe 仿宋 Std R" w:eastAsia="Adobe 仿宋 Std R" w:hAnsi="Adobe 仿宋 Std R" w:hint="eastAsia"/>
          </w:rPr>
          <w:t>但是没有</w:t>
        </w:r>
      </w:ins>
      <w:ins w:id="127" w:author="Zhang Jincheng" w:date="2019-03-17T22:52:00Z">
        <w:r w:rsidR="00DD03C1">
          <w:rPr>
            <w:rFonts w:ascii="Adobe 仿宋 Std R" w:eastAsia="Adobe 仿宋 Std R" w:hAnsi="Adobe 仿宋 Std R" w:hint="eastAsia"/>
          </w:rPr>
          <w:t>长效机制的建立和</w:t>
        </w:r>
      </w:ins>
      <w:ins w:id="128" w:author="Zhang Jincheng" w:date="2019-03-17T22:54:00Z">
        <w:r w:rsidR="0042531D">
          <w:rPr>
            <w:rFonts w:ascii="Adobe 仿宋 Std R" w:eastAsia="Adobe 仿宋 Std R" w:hAnsi="Adobe 仿宋 Std R" w:hint="eastAsia"/>
          </w:rPr>
          <w:t>工作方式的变革，</w:t>
        </w:r>
      </w:ins>
      <w:ins w:id="129" w:author="Zhang Jincheng" w:date="2019-03-17T22:57:00Z">
        <w:r w:rsidR="0042531D">
          <w:rPr>
            <w:rFonts w:ascii="Adobe 仿宋 Std R" w:eastAsia="Adobe 仿宋 Std R" w:hAnsi="Adobe 仿宋 Std R" w:hint="eastAsia"/>
          </w:rPr>
          <w:t>仅仅依靠民众</w:t>
        </w:r>
      </w:ins>
      <w:ins w:id="130" w:author="Zhang Jincheng" w:date="2019-03-17T22:58:00Z">
        <w:r w:rsidR="0042531D">
          <w:rPr>
            <w:rFonts w:ascii="Adobe 仿宋 Std R" w:eastAsia="Adobe 仿宋 Std R" w:hAnsi="Adobe 仿宋 Std R" w:hint="eastAsia"/>
          </w:rPr>
          <w:t>自立自觉，是不现实的</w:t>
        </w:r>
      </w:ins>
      <w:ins w:id="131" w:author="Zhang Jincheng" w:date="2019-03-17T22:54:00Z">
        <w:r w:rsidR="0042531D">
          <w:rPr>
            <w:rFonts w:ascii="Adobe 仿宋 Std R" w:eastAsia="Adobe 仿宋 Std R" w:hAnsi="Adobe 仿宋 Std R" w:hint="eastAsia"/>
          </w:rPr>
          <w:t>。</w:t>
        </w:r>
      </w:ins>
      <w:ins w:id="132" w:author="Zhang Jincheng" w:date="2019-03-17T22:59:00Z">
        <w:r w:rsidR="0042531D">
          <w:rPr>
            <w:rFonts w:ascii="Adobe 仿宋 Std R" w:eastAsia="Adobe 仿宋 Std R" w:hAnsi="Adobe 仿宋 Std R" w:hint="eastAsia"/>
          </w:rPr>
          <w:t>而</w:t>
        </w:r>
      </w:ins>
      <w:del w:id="133" w:author="Zhang Jincheng" w:date="2019-03-17T22:59:00Z">
        <w:r w:rsidDel="0042531D">
          <w:rPr>
            <w:rFonts w:ascii="Adobe 仿宋 Std R" w:eastAsia="Adobe 仿宋 Std R" w:hAnsi="Adobe 仿宋 Std R" w:hint="eastAsia"/>
          </w:rPr>
          <w:delText>而放到</w:delText>
        </w:r>
      </w:del>
      <w:ins w:id="134" w:author="Zhang Jincheng" w:date="2019-03-17T22:59:00Z">
        <w:r w:rsidR="0042531D">
          <w:rPr>
            <w:rFonts w:ascii="Adobe 仿宋 Std R" w:eastAsia="Adobe 仿宋 Std R" w:hAnsi="Adobe 仿宋 Std R" w:hint="eastAsia"/>
          </w:rPr>
          <w:t>在</w:t>
        </w:r>
      </w:ins>
      <w:r>
        <w:rPr>
          <w:rFonts w:ascii="Adobe 仿宋 Std R" w:eastAsia="Adobe 仿宋 Std R" w:hAnsi="Adobe 仿宋 Std R" w:hint="eastAsia"/>
        </w:rPr>
        <w:t>当今转基因</w:t>
      </w:r>
      <w:r w:rsidR="002F454A">
        <w:rPr>
          <w:rFonts w:ascii="Adobe 仿宋 Std R" w:eastAsia="Adobe 仿宋 Std R" w:hAnsi="Adobe 仿宋 Std R" w:hint="eastAsia"/>
        </w:rPr>
        <w:t>困局的具体语境下来说</w:t>
      </w:r>
      <w:r w:rsidR="00B17844">
        <w:rPr>
          <w:rFonts w:ascii="Adobe 仿宋 Std R" w:eastAsia="Adobe 仿宋 Std R" w:hAnsi="Adobe 仿宋 Std R" w:hint="eastAsia"/>
        </w:rPr>
        <w:t>，我们要解决的问题其实</w:t>
      </w:r>
      <w:del w:id="135" w:author="Jianbin" w:date="2019-03-10T22:28:00Z">
        <w:r w:rsidR="00B17844" w:rsidDel="00823C28">
          <w:rPr>
            <w:rFonts w:ascii="Adobe 仿宋 Std R" w:eastAsia="Adobe 仿宋 Std R" w:hAnsi="Adobe 仿宋 Std R" w:hint="eastAsia"/>
          </w:rPr>
          <w:delText>更多</w:delText>
        </w:r>
      </w:del>
      <w:ins w:id="136" w:author="Jianbin" w:date="2019-03-10T22:28:00Z">
        <w:r w:rsidR="00823C28">
          <w:rPr>
            <w:rFonts w:ascii="Adobe 仿宋 Std R" w:eastAsia="Adobe 仿宋 Std R" w:hAnsi="Adobe 仿宋 Std R" w:hint="eastAsia"/>
          </w:rPr>
          <w:t>很多</w:t>
        </w:r>
      </w:ins>
      <w:r w:rsidR="00D76F87">
        <w:rPr>
          <w:rFonts w:ascii="Adobe 仿宋 Std R" w:eastAsia="Adobe 仿宋 Std R" w:hAnsi="Adobe 仿宋 Std R" w:hint="eastAsia"/>
        </w:rPr>
        <w:t>，</w:t>
      </w:r>
      <w:ins w:id="137" w:author="Zhang Jincheng" w:date="2019-03-17T22:59:00Z">
        <w:r w:rsidR="0042531D">
          <w:rPr>
            <w:rFonts w:ascii="Adobe 仿宋 Std R" w:eastAsia="Adobe 仿宋 Std R" w:hAnsi="Adobe 仿宋 Std R" w:hint="eastAsia"/>
          </w:rPr>
          <w:t>其中</w:t>
        </w:r>
      </w:ins>
      <w:ins w:id="138" w:author="Zhang Jincheng" w:date="2019-03-17T22:58:00Z">
        <w:r w:rsidR="0042531D" w:rsidRPr="00186214">
          <w:rPr>
            <w:rFonts w:ascii="Adobe 仿宋 Std R" w:eastAsia="Adobe 仿宋 Std R" w:hAnsi="Adobe 仿宋 Std R" w:hint="eastAsia"/>
          </w:rPr>
          <w:t>重塑</w:t>
        </w:r>
        <w:r w:rsidR="0042531D" w:rsidRPr="008104ED">
          <w:rPr>
            <w:rFonts w:ascii="Adobe 仿宋 Std R" w:eastAsia="Adobe 仿宋 Std R" w:hAnsi="Adobe 仿宋 Std R" w:hint="eastAsia"/>
          </w:rPr>
          <w:t>食品安全管理</w:t>
        </w:r>
        <w:r w:rsidR="0042531D" w:rsidRPr="00186214">
          <w:rPr>
            <w:rFonts w:ascii="Adobe 仿宋 Std R" w:eastAsia="Adobe 仿宋 Std R" w:hAnsi="Adobe 仿宋 Std R" w:hint="eastAsia"/>
          </w:rPr>
          <w:t>公信力</w:t>
        </w:r>
        <w:r w:rsidR="0042531D">
          <w:rPr>
            <w:rFonts w:ascii="Adobe 仿宋 Std R" w:eastAsia="Adobe 仿宋 Std R" w:hAnsi="Adobe 仿宋 Std R" w:hint="eastAsia"/>
          </w:rPr>
          <w:t>是</w:t>
        </w:r>
      </w:ins>
      <w:ins w:id="139" w:author="Zhang Jincheng" w:date="2019-03-17T22:59:00Z">
        <w:r w:rsidR="0042531D">
          <w:rPr>
            <w:rFonts w:ascii="Adobe 仿宋 Std R" w:eastAsia="Adobe 仿宋 Std R" w:hAnsi="Adobe 仿宋 Std R" w:hint="eastAsia"/>
          </w:rPr>
          <w:t>核心的问题，也是</w:t>
        </w:r>
      </w:ins>
      <w:ins w:id="140" w:author="Zhang Jincheng" w:date="2019-03-17T22:58:00Z">
        <w:r w:rsidR="0042531D">
          <w:rPr>
            <w:rFonts w:ascii="Adobe 仿宋 Std R" w:eastAsia="Adobe 仿宋 Std R" w:hAnsi="Adobe 仿宋 Std R" w:hint="eastAsia"/>
          </w:rPr>
          <w:t>根本的手段</w:t>
        </w:r>
      </w:ins>
      <w:del w:id="141" w:author="Zhang Jincheng" w:date="2019-03-17T23:17:00Z">
        <w:r w:rsidR="00D76F87" w:rsidDel="00A071A5">
          <w:rPr>
            <w:rFonts w:ascii="Adobe 仿宋 Std R" w:eastAsia="Adobe 仿宋 Std R" w:hAnsi="Adobe 仿宋 Std R" w:hint="eastAsia"/>
          </w:rPr>
          <w:delText>营造一个风清气正的新闻界生态首当其冲</w:delText>
        </w:r>
      </w:del>
      <w:r w:rsidR="00D76F87">
        <w:rPr>
          <w:rFonts w:ascii="Adobe 仿宋 Std R" w:eastAsia="Adobe 仿宋 Std R" w:hAnsi="Adobe 仿宋 Std R" w:hint="eastAsia"/>
        </w:rPr>
        <w:t>。从源头的行业规范措施、流通层级的筛选过滤措施到用户端的辟谣和防</w:t>
      </w:r>
      <w:proofErr w:type="gramStart"/>
      <w:r w:rsidR="00D76F87">
        <w:rPr>
          <w:rFonts w:ascii="Adobe 仿宋 Std R" w:eastAsia="Adobe 仿宋 Std R" w:hAnsi="Adobe 仿宋 Std R" w:hint="eastAsia"/>
        </w:rPr>
        <w:t>谣</w:t>
      </w:r>
      <w:proofErr w:type="gramEnd"/>
      <w:r w:rsidR="00D76F87">
        <w:rPr>
          <w:rFonts w:ascii="Adobe 仿宋 Std R" w:eastAsia="Adobe 仿宋 Std R" w:hAnsi="Adobe 仿宋 Std R" w:hint="eastAsia"/>
        </w:rPr>
        <w:t>宣传措施，再到</w:t>
      </w:r>
      <w:r w:rsidR="00EF6664">
        <w:rPr>
          <w:rFonts w:ascii="Adobe 仿宋 Std R" w:eastAsia="Adobe 仿宋 Std R" w:hAnsi="Adobe 仿宋 Std R" w:hint="eastAsia"/>
        </w:rPr>
        <w:t>配套的法律法规，都是我们可以思考的领域。</w:t>
      </w:r>
    </w:p>
    <w:p w14:paraId="39A7F4CA" w14:textId="77777777" w:rsidR="00A071A5" w:rsidRDefault="00186214" w:rsidP="00B17844">
      <w:pPr>
        <w:ind w:firstLineChars="300" w:firstLine="630"/>
        <w:rPr>
          <w:ins w:id="142" w:author="Zhang Jincheng" w:date="2019-03-17T23:17:00Z"/>
          <w:rFonts w:ascii="Adobe 仿宋 Std R" w:eastAsia="Adobe 仿宋 Std R" w:hAnsi="Adobe 仿宋 Std R"/>
        </w:rPr>
      </w:pPr>
      <w:ins w:id="143" w:author="Zhang Jincheng" w:date="2019-03-17T21:41:00Z">
        <w:r>
          <w:rPr>
            <w:rFonts w:ascii="Adobe 仿宋 Std R" w:eastAsia="Adobe 仿宋 Std R" w:hAnsi="Adobe 仿宋 Std R" w:hint="eastAsia"/>
          </w:rPr>
          <w:t>从</w:t>
        </w:r>
      </w:ins>
      <w:ins w:id="144" w:author="Zhang Jincheng" w:date="2019-03-17T21:42:00Z">
        <w:r>
          <w:rPr>
            <w:rFonts w:ascii="Adobe 仿宋 Std R" w:eastAsia="Adobe 仿宋 Std R" w:hAnsi="Adobe 仿宋 Std R" w:hint="eastAsia"/>
          </w:rPr>
          <w:t>具体措施出发，首先</w:t>
        </w:r>
        <w:r w:rsidRPr="00186214">
          <w:rPr>
            <w:rFonts w:ascii="Adobe 仿宋 Std R" w:eastAsia="Adobe 仿宋 Std R" w:hAnsi="Adobe 仿宋 Std R" w:hint="eastAsia"/>
          </w:rPr>
          <w:t>开诚布公</w:t>
        </w:r>
      </w:ins>
      <w:ins w:id="145" w:author="Zhang Jincheng" w:date="2019-03-17T21:48:00Z">
        <w:r>
          <w:rPr>
            <w:rFonts w:ascii="Adobe 仿宋 Std R" w:eastAsia="Adobe 仿宋 Std R" w:hAnsi="Adobe 仿宋 Std R" w:hint="eastAsia"/>
          </w:rPr>
          <w:t>，</w:t>
        </w:r>
        <w:r w:rsidRPr="00186214">
          <w:rPr>
            <w:rFonts w:ascii="Adobe 仿宋 Std R" w:eastAsia="Adobe 仿宋 Std R" w:hAnsi="Adobe 仿宋 Std R" w:hint="eastAsia"/>
          </w:rPr>
          <w:t>建立公共政策制订和执行过程中的公众</w:t>
        </w:r>
        <w:r w:rsidRPr="00186214">
          <w:rPr>
            <w:rFonts w:ascii="Adobe 仿宋 Std R" w:eastAsia="Adobe 仿宋 Std R" w:hAnsi="Adobe 仿宋 Std R"/>
          </w:rPr>
          <w:t>参与机制 ,</w:t>
        </w:r>
        <w:r w:rsidRPr="00186214">
          <w:rPr>
            <w:rFonts w:ascii="Adobe 仿宋 Std R" w:eastAsia="Adobe 仿宋 Std R" w:hAnsi="Adobe 仿宋 Std R"/>
          </w:rPr>
          <w:lastRenderedPageBreak/>
          <w:t>实现公共政策制订和执行中的制度创新</w:t>
        </w:r>
      </w:ins>
      <w:ins w:id="146" w:author="Zhang Jincheng" w:date="2019-03-17T23:00:00Z">
        <w:r w:rsidR="0042531D">
          <w:rPr>
            <w:rFonts w:ascii="Adobe 仿宋 Std R" w:eastAsia="Adobe 仿宋 Std R" w:hAnsi="Adobe 仿宋 Std R" w:hint="eastAsia"/>
          </w:rPr>
          <w:t>，</w:t>
        </w:r>
        <w:r w:rsidR="0042531D" w:rsidRPr="0042531D">
          <w:rPr>
            <w:rFonts w:ascii="Adobe 仿宋 Std R" w:eastAsia="Adobe 仿宋 Std R" w:hAnsi="Adobe 仿宋 Std R" w:hint="eastAsia"/>
          </w:rPr>
          <w:t>只有公众广泛地参与到公共政策制订和执行的过程中</w:t>
        </w:r>
        <w:r w:rsidR="0042531D" w:rsidRPr="0042531D">
          <w:rPr>
            <w:rFonts w:ascii="Adobe 仿宋 Std R" w:eastAsia="Adobe 仿宋 Std R" w:hAnsi="Adobe 仿宋 Std R"/>
          </w:rPr>
          <w:t xml:space="preserve"> ,才能保证公共政策符合公众利益 ,保证决策的科学化和民主化 ,增强公众对公共政策的 信任</w:t>
        </w:r>
      </w:ins>
      <w:ins w:id="147" w:author="Zhang Jincheng" w:date="2019-03-17T21:48:00Z">
        <w:r w:rsidRPr="00186214">
          <w:rPr>
            <w:rFonts w:ascii="Adobe 仿宋 Std R" w:eastAsia="Adobe 仿宋 Std R" w:hAnsi="Adobe 仿宋 Std R"/>
          </w:rPr>
          <w:t>。</w:t>
        </w:r>
      </w:ins>
      <w:ins w:id="148" w:author="Zhang Jincheng" w:date="2019-03-17T23:20:00Z">
        <w:r w:rsidR="00A071A5" w:rsidRPr="00A071A5">
          <w:rPr>
            <w:rFonts w:ascii="Adobe 仿宋 Std R" w:eastAsia="Adobe 仿宋 Std R" w:hAnsi="Adobe 仿宋 Std R" w:hint="eastAsia"/>
          </w:rPr>
          <w:t>政府要公开、</w:t>
        </w:r>
        <w:r w:rsidR="00A071A5" w:rsidRPr="00A071A5">
          <w:rPr>
            <w:rFonts w:ascii="Adobe 仿宋 Std R" w:eastAsia="Adobe 仿宋 Std R" w:hAnsi="Adobe 仿宋 Std R"/>
          </w:rPr>
          <w:t>透明、诚实守信</w:t>
        </w:r>
        <w:r w:rsidR="00A071A5">
          <w:rPr>
            <w:rFonts w:ascii="Adobe 仿宋 Std R" w:eastAsia="Adobe 仿宋 Std R" w:hAnsi="Adobe 仿宋 Std R" w:hint="eastAsia"/>
          </w:rPr>
          <w:t>，并且</w:t>
        </w:r>
        <w:r w:rsidR="00A071A5" w:rsidRPr="00A071A5">
          <w:rPr>
            <w:rFonts w:ascii="Adobe 仿宋 Std R" w:eastAsia="Adobe 仿宋 Std R" w:hAnsi="Adobe 仿宋 Std R"/>
          </w:rPr>
          <w:t>要切实提高政府工作人员的信用意识</w:t>
        </w:r>
      </w:ins>
      <w:ins w:id="149" w:author="Zhang Jincheng" w:date="2019-03-17T23:21:00Z">
        <w:r w:rsidR="00A071A5">
          <w:rPr>
            <w:rFonts w:ascii="Adobe 仿宋 Std R" w:eastAsia="Adobe 仿宋 Std R" w:hAnsi="Adobe 仿宋 Std R" w:hint="eastAsia"/>
          </w:rPr>
          <w:t>。</w:t>
        </w:r>
      </w:ins>
    </w:p>
    <w:p w14:paraId="7B66B4D5" w14:textId="22E6099B" w:rsidR="00186214" w:rsidRPr="00186214" w:rsidRDefault="009245DB" w:rsidP="00B17844">
      <w:pPr>
        <w:ind w:firstLineChars="300" w:firstLine="630"/>
        <w:rPr>
          <w:rFonts w:ascii="Adobe 仿宋 Std R" w:eastAsia="Adobe 仿宋 Std R" w:hAnsi="Adobe 仿宋 Std R" w:hint="eastAsia"/>
          <w:vertAlign w:val="superscript"/>
          <w:rPrChange w:id="150" w:author="Zhang Jincheng" w:date="2019-03-17T21:43:00Z">
            <w:rPr>
              <w:rFonts w:ascii="Adobe 仿宋 Std R" w:eastAsia="Adobe 仿宋 Std R" w:hAnsi="Adobe 仿宋 Std R" w:hint="eastAsia"/>
            </w:rPr>
          </w:rPrChange>
        </w:rPr>
      </w:pPr>
      <w:ins w:id="151" w:author="Zhang Jincheng" w:date="2019-03-17T23:32:00Z">
        <w:r>
          <w:rPr>
            <w:rFonts w:ascii="Adobe 仿宋 Std R" w:eastAsia="Adobe 仿宋 Std R" w:hAnsi="Adobe 仿宋 Std R" w:hint="eastAsia"/>
          </w:rPr>
          <w:t>在当前的</w:t>
        </w:r>
        <w:r>
          <w:rPr>
            <w:rFonts w:ascii="Adobe 仿宋 Std R" w:eastAsia="Adobe 仿宋 Std R" w:hAnsi="Adobe 仿宋 Std R" w:hint="eastAsia"/>
          </w:rPr>
          <w:t>时代背景下，营造一个风清气正的新闻界生态首当其冲</w:t>
        </w:r>
      </w:ins>
      <w:ins w:id="152" w:author="Zhang Jincheng" w:date="2019-03-17T23:22:00Z">
        <w:r w:rsidR="00A071A5">
          <w:rPr>
            <w:rFonts w:ascii="Adobe 仿宋 Std R" w:eastAsia="Adobe 仿宋 Std R" w:hAnsi="Adobe 仿宋 Std R" w:hint="eastAsia"/>
          </w:rPr>
          <w:t>当今</w:t>
        </w:r>
      </w:ins>
      <w:ins w:id="153" w:author="Zhang Jincheng" w:date="2019-03-17T23:33:00Z">
        <w:r>
          <w:rPr>
            <w:rFonts w:ascii="Adobe 仿宋 Std R" w:eastAsia="Adobe 仿宋 Std R" w:hAnsi="Adobe 仿宋 Std R" w:hint="eastAsia"/>
          </w:rPr>
          <w:t>，因为现在，</w:t>
        </w:r>
      </w:ins>
      <w:ins w:id="154" w:author="Zhang Jincheng" w:date="2019-03-17T23:22:00Z">
        <w:r w:rsidR="00A071A5">
          <w:rPr>
            <w:rFonts w:ascii="Adobe 仿宋 Std R" w:eastAsia="Adobe 仿宋 Std R" w:hAnsi="Adobe 仿宋 Std R" w:hint="eastAsia"/>
          </w:rPr>
          <w:t>随着网络和社交平台的进一步发展，</w:t>
        </w:r>
      </w:ins>
      <w:ins w:id="155" w:author="Zhang Jincheng" w:date="2019-03-17T23:23:00Z">
        <w:r w:rsidR="00A071A5">
          <w:rPr>
            <w:rFonts w:ascii="Adobe 仿宋 Std R" w:eastAsia="Adobe 仿宋 Std R" w:hAnsi="Adobe 仿宋 Std R" w:hint="eastAsia"/>
          </w:rPr>
          <w:t>朋友圈、短视频</w:t>
        </w:r>
      </w:ins>
      <w:ins w:id="156" w:author="Zhang Jincheng" w:date="2019-03-17T23:22:00Z">
        <w:r w:rsidR="00A071A5">
          <w:rPr>
            <w:rFonts w:ascii="Adobe 仿宋 Std R" w:eastAsia="Adobe 仿宋 Std R" w:hAnsi="Adobe 仿宋 Std R" w:hint="eastAsia"/>
          </w:rPr>
          <w:t>我们进入了一个“新媒体”的时代</w:t>
        </w:r>
      </w:ins>
      <w:ins w:id="157" w:author="Zhang Jincheng" w:date="2019-03-17T23:23:00Z">
        <w:r w:rsidR="008857BA">
          <w:rPr>
            <w:rFonts w:ascii="Adobe 仿宋 Std R" w:eastAsia="Adobe 仿宋 Std R" w:hAnsi="Adobe 仿宋 Std R" w:hint="eastAsia"/>
          </w:rPr>
          <w:t>，</w:t>
        </w:r>
      </w:ins>
      <w:ins w:id="158" w:author="Zhang Jincheng" w:date="2019-03-17T23:24:00Z">
        <w:r w:rsidR="008857BA">
          <w:rPr>
            <w:rFonts w:ascii="Adobe 仿宋 Std R" w:eastAsia="Adobe 仿宋 Std R" w:hAnsi="Adobe 仿宋 Std R" w:hint="eastAsia"/>
          </w:rPr>
          <w:t>新媒体</w:t>
        </w:r>
        <w:r w:rsidR="008857BA" w:rsidRPr="008857BA">
          <w:rPr>
            <w:rFonts w:ascii="Adobe 仿宋 Std R" w:eastAsia="Adobe 仿宋 Std R" w:hAnsi="Adobe 仿宋 Std R" w:hint="eastAsia"/>
          </w:rPr>
          <w:t>即时性改变了信息传播中传统媒体垄断信息资</w:t>
        </w:r>
        <w:r w:rsidR="008857BA" w:rsidRPr="008857BA">
          <w:rPr>
            <w:rFonts w:ascii="Adobe 仿宋 Std R" w:eastAsia="Adobe 仿宋 Std R" w:hAnsi="Adobe 仿宋 Std R"/>
          </w:rPr>
          <w:t>源的局面</w:t>
        </w:r>
        <w:r w:rsidR="008857BA">
          <w:rPr>
            <w:rFonts w:ascii="Adobe 仿宋 Std R" w:eastAsia="Adobe 仿宋 Std R" w:hAnsi="Adobe 仿宋 Std R" w:hint="eastAsia"/>
          </w:rPr>
          <w:t>，但同时也使谣言传播的边际成本进一步下</w:t>
        </w:r>
      </w:ins>
      <w:ins w:id="159" w:author="Zhang Jincheng" w:date="2019-03-17T23:25:00Z">
        <w:r w:rsidR="008857BA">
          <w:rPr>
            <w:rFonts w:ascii="Adobe 仿宋 Std R" w:eastAsia="Adobe 仿宋 Std R" w:hAnsi="Adobe 仿宋 Std R" w:hint="eastAsia"/>
          </w:rPr>
          <w:t>降</w:t>
        </w:r>
      </w:ins>
      <w:ins w:id="160" w:author="Zhang Jincheng" w:date="2019-03-17T23:33:00Z">
        <w:r>
          <w:rPr>
            <w:rFonts w:ascii="Adobe 仿宋 Std R" w:eastAsia="Adobe 仿宋 Std R" w:hAnsi="Adobe 仿宋 Std R" w:hint="eastAsia"/>
          </w:rPr>
          <w:t>。</w:t>
        </w:r>
      </w:ins>
      <w:ins w:id="161" w:author="Zhang Jincheng" w:date="2019-03-17T23:26:00Z">
        <w:r w:rsidR="008857BA">
          <w:rPr>
            <w:rFonts w:ascii="Adobe 仿宋 Std R" w:eastAsia="Adobe 仿宋 Std R" w:hAnsi="Adobe 仿宋 Std R" w:hint="eastAsia"/>
          </w:rPr>
          <w:t>除了加强监管之外，我们也要将这股力量往</w:t>
        </w:r>
      </w:ins>
      <w:ins w:id="162" w:author="Zhang Jincheng" w:date="2019-03-17T23:27:00Z">
        <w:r w:rsidR="008857BA">
          <w:rPr>
            <w:rFonts w:ascii="Adobe 仿宋 Std R" w:eastAsia="Adobe 仿宋 Std R" w:hAnsi="Adobe 仿宋 Std R" w:hint="eastAsia"/>
          </w:rPr>
          <w:t>向善向好的方向发展。</w:t>
        </w:r>
      </w:ins>
      <w:ins w:id="163" w:author="Zhang Jincheng" w:date="2019-03-17T23:25:00Z">
        <w:r w:rsidR="008857BA" w:rsidRPr="008857BA">
          <w:rPr>
            <w:rFonts w:ascii="Adobe 仿宋 Std R" w:eastAsia="Adobe 仿宋 Std R" w:hAnsi="Adobe 仿宋 Std R" w:hint="eastAsia"/>
          </w:rPr>
          <w:t>应充分认识到自媒</w:t>
        </w:r>
        <w:r w:rsidR="008857BA" w:rsidRPr="008857BA">
          <w:rPr>
            <w:rFonts w:ascii="Adobe 仿宋 Std R" w:eastAsia="Adobe 仿宋 Std R" w:hAnsi="Adobe 仿宋 Std R"/>
          </w:rPr>
          <w:t>体</w:t>
        </w:r>
      </w:ins>
      <w:ins w:id="164" w:author="Zhang Jincheng" w:date="2019-03-17T23:27:00Z">
        <w:r w:rsidR="008857BA">
          <w:rPr>
            <w:rFonts w:ascii="Adobe 仿宋 Std R" w:eastAsia="Adobe 仿宋 Std R" w:hAnsi="Adobe 仿宋 Std R" w:hint="eastAsia"/>
          </w:rPr>
          <w:t>也可以是</w:t>
        </w:r>
      </w:ins>
      <w:ins w:id="165" w:author="Zhang Jincheng" w:date="2019-03-17T23:26:00Z">
        <w:r w:rsidR="008857BA">
          <w:rPr>
            <w:rFonts w:ascii="Adobe 仿宋 Std R" w:eastAsia="Adobe 仿宋 Std R" w:hAnsi="Adobe 仿宋 Std R" w:hint="eastAsia"/>
          </w:rPr>
          <w:t>新时代</w:t>
        </w:r>
      </w:ins>
      <w:ins w:id="166" w:author="Zhang Jincheng" w:date="2019-03-17T23:25:00Z">
        <w:r w:rsidR="008857BA" w:rsidRPr="008857BA">
          <w:rPr>
            <w:rFonts w:ascii="Adobe 仿宋 Std R" w:eastAsia="Adobe 仿宋 Std R" w:hAnsi="Adobe 仿宋 Std R"/>
          </w:rPr>
          <w:t>公民参与公共事件处理的工具，积极主动掌握</w:t>
        </w:r>
      </w:ins>
      <w:ins w:id="167" w:author="Zhang Jincheng" w:date="2019-03-17T23:27:00Z">
        <w:r w:rsidR="008857BA">
          <w:rPr>
            <w:rFonts w:ascii="Adobe 仿宋 Std R" w:eastAsia="Adobe 仿宋 Std R" w:hAnsi="Adobe 仿宋 Std R" w:hint="eastAsia"/>
          </w:rPr>
          <w:t>新媒体</w:t>
        </w:r>
      </w:ins>
      <w:ins w:id="168" w:author="Zhang Jincheng" w:date="2019-03-17T23:25:00Z">
        <w:r w:rsidR="008857BA" w:rsidRPr="008857BA">
          <w:rPr>
            <w:rFonts w:ascii="Adobe 仿宋 Std R" w:eastAsia="Adobe 仿宋 Std R" w:hAnsi="Adobe 仿宋 Std R"/>
          </w:rPr>
          <w:t>话语权，正确对待公众通过微博</w:t>
        </w:r>
      </w:ins>
      <w:ins w:id="169" w:author="Zhang Jincheng" w:date="2019-03-17T23:28:00Z">
        <w:r w:rsidR="008857BA">
          <w:rPr>
            <w:rFonts w:ascii="Adobe 仿宋 Std R" w:eastAsia="Adobe 仿宋 Std R" w:hAnsi="Adobe 仿宋 Std R" w:hint="eastAsia"/>
          </w:rPr>
          <w:t>、</w:t>
        </w:r>
        <w:proofErr w:type="gramStart"/>
        <w:r w:rsidR="008857BA">
          <w:rPr>
            <w:rFonts w:ascii="Adobe 仿宋 Std R" w:eastAsia="Adobe 仿宋 Std R" w:hAnsi="Adobe 仿宋 Std R" w:hint="eastAsia"/>
          </w:rPr>
          <w:t>微信</w:t>
        </w:r>
      </w:ins>
      <w:ins w:id="170" w:author="Zhang Jincheng" w:date="2019-03-17T23:25:00Z">
        <w:r w:rsidR="008857BA" w:rsidRPr="008857BA">
          <w:rPr>
            <w:rFonts w:ascii="Adobe 仿宋 Std R" w:eastAsia="Adobe 仿宋 Std R" w:hAnsi="Adobe 仿宋 Std R"/>
          </w:rPr>
          <w:t>发表</w:t>
        </w:r>
        <w:proofErr w:type="gramEnd"/>
        <w:r w:rsidR="008857BA" w:rsidRPr="008857BA">
          <w:rPr>
            <w:rFonts w:ascii="Adobe 仿宋 Std R" w:eastAsia="Adobe 仿宋 Std R" w:hAnsi="Adobe 仿宋 Std R"/>
          </w:rPr>
          <w:t>的言论，把每个环节都处理好，及时处理</w:t>
        </w:r>
      </w:ins>
      <w:ins w:id="171" w:author="Zhang Jincheng" w:date="2019-03-17T23:28:00Z">
        <w:r w:rsidR="008857BA">
          <w:rPr>
            <w:rFonts w:ascii="Adobe 仿宋 Std R" w:eastAsia="Adobe 仿宋 Std R" w:hAnsi="Adobe 仿宋 Std R" w:hint="eastAsia"/>
          </w:rPr>
          <w:t>以</w:t>
        </w:r>
      </w:ins>
      <w:ins w:id="172" w:author="Zhang Jincheng" w:date="2019-03-17T23:25:00Z">
        <w:r w:rsidR="008857BA" w:rsidRPr="008857BA">
          <w:rPr>
            <w:rFonts w:ascii="Adobe 仿宋 Std R" w:eastAsia="Adobe 仿宋 Std R" w:hAnsi="Adobe 仿宋 Std R"/>
          </w:rPr>
          <w:t>防止民怨积累导致</w:t>
        </w:r>
      </w:ins>
      <w:ins w:id="173" w:author="Zhang Jincheng" w:date="2019-03-17T23:28:00Z">
        <w:r w:rsidR="008857BA">
          <w:rPr>
            <w:rFonts w:ascii="Adobe 仿宋 Std R" w:eastAsia="Adobe 仿宋 Std R" w:hAnsi="Adobe 仿宋 Std R" w:hint="eastAsia"/>
          </w:rPr>
          <w:t>塔西</w:t>
        </w:r>
        <w:proofErr w:type="gramStart"/>
        <w:r w:rsidR="008857BA">
          <w:rPr>
            <w:rFonts w:ascii="Adobe 仿宋 Std R" w:eastAsia="Adobe 仿宋 Std R" w:hAnsi="Adobe 仿宋 Std R" w:hint="eastAsia"/>
          </w:rPr>
          <w:t>佗</w:t>
        </w:r>
        <w:proofErr w:type="gramEnd"/>
        <w:r w:rsidR="008857BA">
          <w:rPr>
            <w:rFonts w:ascii="Adobe 仿宋 Std R" w:eastAsia="Adobe 仿宋 Std R" w:hAnsi="Adobe 仿宋 Std R" w:hint="eastAsia"/>
          </w:rPr>
          <w:t>陷阱的产生</w:t>
        </w:r>
      </w:ins>
      <w:ins w:id="174" w:author="Zhang Jincheng" w:date="2019-03-17T23:25:00Z">
        <w:r w:rsidR="008857BA" w:rsidRPr="008857BA">
          <w:rPr>
            <w:rFonts w:ascii="Adobe 仿宋 Std R" w:eastAsia="Adobe 仿宋 Std R" w:hAnsi="Adobe 仿宋 Std R"/>
          </w:rPr>
          <w:t>。</w:t>
        </w:r>
      </w:ins>
      <w:ins w:id="175" w:author="Zhang Jincheng" w:date="2019-03-17T23:29:00Z">
        <w:r w:rsidR="008857BA">
          <w:rPr>
            <w:rFonts w:ascii="Adobe 仿宋 Std R" w:eastAsia="Adobe 仿宋 Std R" w:hAnsi="Adobe 仿宋 Std R" w:hint="eastAsia"/>
          </w:rPr>
          <w:t>在社会治理方面媒体，也包括</w:t>
        </w:r>
      </w:ins>
      <w:ins w:id="176" w:author="Zhang Jincheng" w:date="2019-03-17T23:25:00Z">
        <w:r w:rsidR="008857BA" w:rsidRPr="008857BA">
          <w:rPr>
            <w:rFonts w:ascii="Adobe 仿宋 Std R" w:eastAsia="Adobe 仿宋 Std R" w:hAnsi="Adobe 仿宋 Std R"/>
          </w:rPr>
          <w:t>新媒体</w:t>
        </w:r>
      </w:ins>
      <w:ins w:id="177" w:author="Zhang Jincheng" w:date="2019-03-17T23:29:00Z">
        <w:r w:rsidR="008857BA">
          <w:rPr>
            <w:rFonts w:ascii="Adobe 仿宋 Std R" w:eastAsia="Adobe 仿宋 Std R" w:hAnsi="Adobe 仿宋 Std R" w:hint="eastAsia"/>
          </w:rPr>
          <w:t>，</w:t>
        </w:r>
      </w:ins>
      <w:ins w:id="178" w:author="Zhang Jincheng" w:date="2019-03-17T23:25:00Z">
        <w:r w:rsidR="008857BA" w:rsidRPr="008857BA">
          <w:rPr>
            <w:rFonts w:ascii="Adobe 仿宋 Std R" w:eastAsia="Adobe 仿宋 Std R" w:hAnsi="Adobe 仿宋 Std R"/>
          </w:rPr>
          <w:t>并非洪水猛兽，如果政府采取积极的正视态度，那么</w:t>
        </w:r>
      </w:ins>
      <w:ins w:id="179" w:author="Zhang Jincheng" w:date="2019-03-17T23:29:00Z">
        <w:r w:rsidR="008857BA">
          <w:rPr>
            <w:rFonts w:ascii="Adobe 仿宋 Std R" w:eastAsia="Adobe 仿宋 Std R" w:hAnsi="Adobe 仿宋 Std R" w:hint="eastAsia"/>
          </w:rPr>
          <w:t>新媒体</w:t>
        </w:r>
      </w:ins>
      <w:ins w:id="180" w:author="Zhang Jincheng" w:date="2019-03-17T23:25:00Z">
        <w:r w:rsidR="008857BA" w:rsidRPr="008857BA">
          <w:rPr>
            <w:rFonts w:ascii="Adobe 仿宋 Std R" w:eastAsia="Adobe 仿宋 Std R" w:hAnsi="Adobe 仿宋 Std R"/>
          </w:rPr>
          <w:t>也可以大有作为，成为提高政府应对突发事件的能力、监督政府部分官员腐败、加强政府政策运作透明度、树立良好的政府形象、重塑政府公信力的工具。</w:t>
        </w:r>
      </w:ins>
      <w:ins w:id="181" w:author="Zhang Jincheng" w:date="2019-03-17T21:43:00Z">
        <w:r w:rsidR="00186214">
          <w:rPr>
            <w:rFonts w:ascii="Adobe 仿宋 Std R" w:eastAsia="Adobe 仿宋 Std R" w:hAnsi="Adobe 仿宋 Std R" w:hint="eastAsia"/>
            <w:vertAlign w:val="superscript"/>
          </w:rPr>
          <w:t>[</w:t>
        </w:r>
      </w:ins>
      <w:ins w:id="182" w:author="Zhang Jincheng" w:date="2019-03-17T23:30:00Z">
        <w:r w:rsidR="008857BA">
          <w:rPr>
            <w:rFonts w:ascii="Adobe 仿宋 Std R" w:eastAsia="Adobe 仿宋 Std R" w:hAnsi="Adobe 仿宋 Std R"/>
            <w:vertAlign w:val="superscript"/>
          </w:rPr>
          <w:t>5</w:t>
        </w:r>
      </w:ins>
      <w:ins w:id="183" w:author="Zhang Jincheng" w:date="2019-03-17T21:43:00Z">
        <w:r w:rsidR="00186214">
          <w:rPr>
            <w:rFonts w:ascii="Adobe 仿宋 Std R" w:eastAsia="Adobe 仿宋 Std R" w:hAnsi="Adobe 仿宋 Std R"/>
            <w:vertAlign w:val="superscript"/>
          </w:rPr>
          <w:t>]</w:t>
        </w:r>
      </w:ins>
      <w:ins w:id="184" w:author="Zhang Jincheng" w:date="2019-03-17T21:44:00Z">
        <w:r w:rsidR="00186214">
          <w:rPr>
            <w:rFonts w:ascii="Adobe 仿宋 Std R" w:eastAsia="Adobe 仿宋 Std R" w:hAnsi="Adobe 仿宋 Std R"/>
            <w:vertAlign w:val="superscript"/>
          </w:rPr>
          <w:t>,[</w:t>
        </w:r>
      </w:ins>
      <w:ins w:id="185" w:author="Zhang Jincheng" w:date="2019-03-17T23:30:00Z">
        <w:r w:rsidR="008857BA">
          <w:rPr>
            <w:rFonts w:ascii="Adobe 仿宋 Std R" w:eastAsia="Adobe 仿宋 Std R" w:hAnsi="Adobe 仿宋 Std R"/>
            <w:vertAlign w:val="superscript"/>
          </w:rPr>
          <w:t>6</w:t>
        </w:r>
      </w:ins>
      <w:ins w:id="186" w:author="Zhang Jincheng" w:date="2019-03-17T21:44:00Z">
        <w:r w:rsidR="00186214">
          <w:rPr>
            <w:rFonts w:ascii="Adobe 仿宋 Std R" w:eastAsia="Adobe 仿宋 Std R" w:hAnsi="Adobe 仿宋 Std R"/>
            <w:vertAlign w:val="superscript"/>
          </w:rPr>
          <w:t>]</w:t>
        </w:r>
      </w:ins>
    </w:p>
    <w:p w14:paraId="2E344C36" w14:textId="77777777" w:rsidR="00F046F9" w:rsidRDefault="00F046F9">
      <w:pPr>
        <w:rPr>
          <w:ins w:id="187" w:author="Zhang Jincheng" w:date="2019-03-17T21:24:00Z"/>
          <w:rFonts w:ascii="Adobe 仿宋 Std R" w:eastAsia="Adobe 仿宋 Std R" w:hAnsi="Adobe 仿宋 Std R"/>
        </w:rPr>
      </w:pPr>
    </w:p>
    <w:p w14:paraId="275C7EC6" w14:textId="77777777" w:rsidR="00097F24" w:rsidRDefault="00097F24">
      <w:pPr>
        <w:rPr>
          <w:ins w:id="188" w:author="Zhang Jincheng" w:date="2019-03-17T21:24:00Z"/>
          <w:rFonts w:ascii="Adobe 仿宋 Std R" w:eastAsia="Adobe 仿宋 Std R" w:hAnsi="Adobe 仿宋 Std R"/>
        </w:rPr>
      </w:pPr>
      <w:ins w:id="189" w:author="Zhang Jincheng" w:date="2019-03-17T21:24:00Z">
        <w:r>
          <w:rPr>
            <w:rFonts w:ascii="Adobe 仿宋 Std R" w:eastAsia="Adobe 仿宋 Std R" w:hAnsi="Adobe 仿宋 Std R" w:hint="eastAsia"/>
          </w:rPr>
          <w:t>参考资料：</w:t>
        </w:r>
      </w:ins>
    </w:p>
    <w:p w14:paraId="22782C87" w14:textId="77777777" w:rsidR="00097F24" w:rsidRPr="00097F24" w:rsidRDefault="00097F24" w:rsidP="00097F24">
      <w:pPr>
        <w:widowControl/>
        <w:jc w:val="left"/>
        <w:rPr>
          <w:ins w:id="190" w:author="Zhang Jincheng" w:date="2019-03-17T21:24:00Z"/>
          <w:rFonts w:ascii="宋体" w:eastAsia="宋体" w:hAnsi="宋体" w:cs="宋体" w:hint="eastAsia"/>
          <w:kern w:val="0"/>
          <w:sz w:val="18"/>
          <w:szCs w:val="18"/>
          <w:rPrChange w:id="191" w:author="Zhang Jincheng" w:date="2019-03-17T21:26:00Z">
            <w:rPr>
              <w:ins w:id="192" w:author="Zhang Jincheng" w:date="2019-03-17T21:24:00Z"/>
              <w:rFonts w:ascii="Adobe 仿宋 Std R" w:eastAsia="Adobe 仿宋 Std R" w:hAnsi="Adobe 仿宋 Std R"/>
            </w:rPr>
          </w:rPrChange>
        </w:rPr>
        <w:pPrChange w:id="193" w:author="Zhang Jincheng" w:date="2019-03-17T21:26:00Z">
          <w:pPr/>
        </w:pPrChange>
      </w:pPr>
      <w:ins w:id="194" w:author="Zhang Jincheng" w:date="2019-03-17T21:24:00Z">
        <w:r>
          <w:rPr>
            <w:rFonts w:ascii="Adobe 仿宋 Std R" w:eastAsia="Adobe 仿宋 Std R" w:hAnsi="Adobe 仿宋 Std R" w:hint="eastAsia"/>
          </w:rPr>
          <w:t>[</w:t>
        </w:r>
        <w:r>
          <w:rPr>
            <w:rFonts w:ascii="Adobe 仿宋 Std R" w:eastAsia="Adobe 仿宋 Std R" w:hAnsi="Adobe 仿宋 Std R"/>
          </w:rPr>
          <w:t>1]</w:t>
        </w:r>
        <w:r w:rsidRPr="00097F24">
          <w:rPr>
            <w:rFonts w:hint="eastAsia"/>
          </w:rPr>
          <w:t xml:space="preserve"> </w:t>
        </w:r>
      </w:ins>
      <w:ins w:id="195" w:author="Zhang Jincheng" w:date="2019-03-17T21:26:00Z">
        <w:r w:rsidRPr="00097F24">
          <w:rPr>
            <w:rFonts w:ascii="宋体" w:eastAsia="宋体" w:hAnsi="宋体" w:cs="宋体"/>
            <w:kern w:val="0"/>
            <w:sz w:val="18"/>
            <w:szCs w:val="18"/>
            <w:rPrChange w:id="196" w:author="Zhang Jincheng" w:date="2019-03-17T21:26:00Z">
              <w:rPr>
                <w:rFonts w:ascii="宋体" w:eastAsia="宋体" w:hAnsi="宋体" w:cs="宋体"/>
                <w:kern w:val="0"/>
                <w:sz w:val="24"/>
                <w:szCs w:val="24"/>
              </w:rPr>
            </w:rPrChange>
          </w:rPr>
          <w:t>陈刚. 转基因争议与大众媒介知识生产的焦虑 ——科学家与新闻记者关系的视角[J]. 国际新闻界, 2015, 37(1):101-113.</w:t>
        </w:r>
      </w:ins>
    </w:p>
    <w:p w14:paraId="7750EC2A" w14:textId="77777777" w:rsidR="00097F24" w:rsidRPr="008104ED" w:rsidRDefault="00097F24" w:rsidP="008104ED">
      <w:pPr>
        <w:widowControl/>
        <w:jc w:val="left"/>
        <w:rPr>
          <w:ins w:id="197" w:author="Zhang Jincheng" w:date="2019-03-17T21:24:00Z"/>
          <w:rFonts w:ascii="宋体" w:eastAsia="宋体" w:hAnsi="宋体" w:cs="宋体" w:hint="eastAsia"/>
          <w:kern w:val="0"/>
          <w:sz w:val="18"/>
          <w:szCs w:val="18"/>
          <w:rPrChange w:id="198" w:author="Zhang Jincheng" w:date="2019-03-17T21:34:00Z">
            <w:rPr>
              <w:ins w:id="199" w:author="Zhang Jincheng" w:date="2019-03-17T21:24:00Z"/>
              <w:rFonts w:ascii="Adobe 仿宋 Std R" w:eastAsia="Adobe 仿宋 Std R" w:hAnsi="Adobe 仿宋 Std R"/>
            </w:rPr>
          </w:rPrChange>
        </w:rPr>
        <w:pPrChange w:id="200" w:author="Zhang Jincheng" w:date="2019-03-17T21:34:00Z">
          <w:pPr/>
        </w:pPrChange>
      </w:pPr>
      <w:ins w:id="201" w:author="Zhang Jincheng" w:date="2019-03-17T21:24:00Z">
        <w:r>
          <w:rPr>
            <w:rFonts w:ascii="Adobe 仿宋 Std R" w:eastAsia="Adobe 仿宋 Std R" w:hAnsi="Adobe 仿宋 Std R" w:hint="eastAsia"/>
          </w:rPr>
          <w:t>[</w:t>
        </w:r>
        <w:r>
          <w:rPr>
            <w:rFonts w:ascii="Adobe 仿宋 Std R" w:eastAsia="Adobe 仿宋 Std R" w:hAnsi="Adobe 仿宋 Std R"/>
          </w:rPr>
          <w:t>2]</w:t>
        </w:r>
      </w:ins>
      <w:ins w:id="202" w:author="Zhang Jincheng" w:date="2019-03-17T21:34:00Z">
        <w:r w:rsidR="008104ED" w:rsidRPr="008104ED">
          <w:rPr>
            <w:sz w:val="18"/>
            <w:szCs w:val="18"/>
            <w:rPrChange w:id="203" w:author="Zhang Jincheng" w:date="2019-03-17T21:34:00Z">
              <w:rPr/>
            </w:rPrChange>
          </w:rPr>
          <w:t xml:space="preserve"> </w:t>
        </w:r>
        <w:r w:rsidR="008104ED" w:rsidRPr="008104ED">
          <w:rPr>
            <w:rFonts w:ascii="宋体" w:eastAsia="宋体" w:hAnsi="宋体" w:cs="宋体"/>
            <w:kern w:val="0"/>
            <w:sz w:val="18"/>
            <w:szCs w:val="18"/>
            <w:rPrChange w:id="204" w:author="Zhang Jincheng" w:date="2019-03-17T21:34:00Z">
              <w:rPr>
                <w:rFonts w:ascii="宋体" w:eastAsia="宋体" w:hAnsi="宋体" w:cs="宋体"/>
                <w:kern w:val="0"/>
                <w:sz w:val="24"/>
                <w:szCs w:val="24"/>
              </w:rPr>
            </w:rPrChange>
          </w:rPr>
          <w:t>余慧, 刘合潇. 媒体信任是否影响我们对转基因食品问题的态度——基于中国网络社会心态调查(2014)的数据[J]. 新闻大学, 2014(6):89-95.</w:t>
        </w:r>
      </w:ins>
    </w:p>
    <w:p w14:paraId="7680FF24" w14:textId="77777777" w:rsidR="00097F24" w:rsidRPr="008104ED" w:rsidRDefault="00097F24" w:rsidP="008104ED">
      <w:pPr>
        <w:widowControl/>
        <w:jc w:val="left"/>
        <w:rPr>
          <w:ins w:id="205" w:author="Zhang Jincheng" w:date="2019-03-17T21:24:00Z"/>
          <w:rFonts w:ascii="宋体" w:eastAsia="宋体" w:hAnsi="宋体" w:cs="宋体" w:hint="eastAsia"/>
          <w:kern w:val="0"/>
          <w:sz w:val="18"/>
          <w:szCs w:val="18"/>
          <w:rPrChange w:id="206" w:author="Zhang Jincheng" w:date="2019-03-17T21:41:00Z">
            <w:rPr>
              <w:ins w:id="207" w:author="Zhang Jincheng" w:date="2019-03-17T21:24:00Z"/>
              <w:rFonts w:ascii="Adobe 仿宋 Std R" w:eastAsia="Adobe 仿宋 Std R" w:hAnsi="Adobe 仿宋 Std R"/>
            </w:rPr>
          </w:rPrChange>
        </w:rPr>
        <w:pPrChange w:id="208" w:author="Zhang Jincheng" w:date="2019-03-17T21:41:00Z">
          <w:pPr/>
        </w:pPrChange>
      </w:pPr>
      <w:ins w:id="209" w:author="Zhang Jincheng" w:date="2019-03-17T21:24:00Z">
        <w:r>
          <w:rPr>
            <w:rFonts w:ascii="Adobe 仿宋 Std R" w:eastAsia="Adobe 仿宋 Std R" w:hAnsi="Adobe 仿宋 Std R" w:hint="eastAsia"/>
          </w:rPr>
          <w:t>[</w:t>
        </w:r>
        <w:r>
          <w:rPr>
            <w:rFonts w:ascii="Adobe 仿宋 Std R" w:eastAsia="Adobe 仿宋 Std R" w:hAnsi="Adobe 仿宋 Std R"/>
          </w:rPr>
          <w:t>3]</w:t>
        </w:r>
      </w:ins>
      <w:ins w:id="210" w:author="Zhang Jincheng" w:date="2019-03-17T21:41:00Z">
        <w:r w:rsidR="008104ED" w:rsidRPr="008104ED">
          <w:t xml:space="preserve"> </w:t>
        </w:r>
        <w:r w:rsidR="008104ED" w:rsidRPr="008104ED">
          <w:rPr>
            <w:rFonts w:ascii="宋体" w:eastAsia="宋体" w:hAnsi="宋体" w:cs="宋体"/>
            <w:kern w:val="0"/>
            <w:sz w:val="18"/>
            <w:szCs w:val="18"/>
            <w:rPrChange w:id="211" w:author="Zhang Jincheng" w:date="2019-03-17T21:41:00Z">
              <w:rPr>
                <w:rFonts w:ascii="宋体" w:eastAsia="宋体" w:hAnsi="宋体" w:cs="宋体"/>
                <w:kern w:val="0"/>
                <w:sz w:val="24"/>
                <w:szCs w:val="24"/>
              </w:rPr>
            </w:rPrChange>
          </w:rPr>
          <w:t>邓家涛. 转基因食品对人的信任的影响[J]. 科技风, 2017(16):266-266.</w:t>
        </w:r>
      </w:ins>
    </w:p>
    <w:p w14:paraId="4DC8F9E5" w14:textId="77777777" w:rsidR="008857BA" w:rsidRDefault="00097F24" w:rsidP="00186214">
      <w:pPr>
        <w:widowControl/>
        <w:jc w:val="left"/>
        <w:rPr>
          <w:ins w:id="212" w:author="Zhang Jincheng" w:date="2019-03-17T23:30:00Z"/>
        </w:rPr>
      </w:pPr>
      <w:ins w:id="213" w:author="Zhang Jincheng" w:date="2019-03-17T21:24:00Z">
        <w:r>
          <w:rPr>
            <w:rFonts w:ascii="Adobe 仿宋 Std R" w:eastAsia="Adobe 仿宋 Std R" w:hAnsi="Adobe 仿宋 Std R" w:hint="eastAsia"/>
          </w:rPr>
          <w:t>[</w:t>
        </w:r>
        <w:r>
          <w:rPr>
            <w:rFonts w:ascii="Adobe 仿宋 Std R" w:eastAsia="Adobe 仿宋 Std R" w:hAnsi="Adobe 仿宋 Std R"/>
          </w:rPr>
          <w:t>4]</w:t>
        </w:r>
      </w:ins>
      <w:ins w:id="214" w:author="Zhang Jincheng" w:date="2019-03-17T21:43:00Z">
        <w:r w:rsidR="00186214" w:rsidRPr="00186214">
          <w:t xml:space="preserve"> </w:t>
        </w:r>
      </w:ins>
      <w:ins w:id="215" w:author="Zhang Jincheng" w:date="2019-03-17T23:30:00Z">
        <w:r w:rsidR="008857BA" w:rsidRPr="00552B3C">
          <w:rPr>
            <w:rFonts w:ascii="宋体" w:eastAsia="宋体" w:hAnsi="宋体" w:cs="宋体"/>
            <w:kern w:val="0"/>
            <w:sz w:val="18"/>
            <w:szCs w:val="18"/>
          </w:rPr>
          <w:t>高卫星. 试论地方政府公信力的流失与重塑[J]. 中国行政管理, 2005(7).</w:t>
        </w:r>
      </w:ins>
    </w:p>
    <w:p w14:paraId="32279CBC" w14:textId="77777777" w:rsidR="008857BA" w:rsidRPr="00552B3C" w:rsidRDefault="00097F24" w:rsidP="008857BA">
      <w:pPr>
        <w:widowControl/>
        <w:jc w:val="left"/>
        <w:rPr>
          <w:ins w:id="216" w:author="Zhang Jincheng" w:date="2019-03-17T23:31:00Z"/>
          <w:rFonts w:ascii="宋体" w:eastAsia="宋体" w:hAnsi="宋体" w:cs="宋体" w:hint="eastAsia"/>
          <w:kern w:val="0"/>
          <w:sz w:val="24"/>
          <w:szCs w:val="24"/>
        </w:rPr>
      </w:pPr>
      <w:ins w:id="217" w:author="Zhang Jincheng" w:date="2019-03-17T21:24:00Z">
        <w:r>
          <w:rPr>
            <w:rFonts w:ascii="Adobe 仿宋 Std R" w:eastAsia="Adobe 仿宋 Std R" w:hAnsi="Adobe 仿宋 Std R" w:hint="eastAsia"/>
          </w:rPr>
          <w:t>[</w:t>
        </w:r>
        <w:r>
          <w:rPr>
            <w:rFonts w:ascii="Adobe 仿宋 Std R" w:eastAsia="Adobe 仿宋 Std R" w:hAnsi="Adobe 仿宋 Std R"/>
          </w:rPr>
          <w:t>5]</w:t>
        </w:r>
      </w:ins>
      <w:ins w:id="218" w:author="Zhang Jincheng" w:date="2019-03-17T21:45:00Z">
        <w:r w:rsidR="00186214" w:rsidRPr="00186214">
          <w:t xml:space="preserve"> </w:t>
        </w:r>
      </w:ins>
      <w:ins w:id="219" w:author="Zhang Jincheng" w:date="2019-03-17T23:31:00Z">
        <w:r w:rsidR="008857BA" w:rsidRPr="00552B3C">
          <w:rPr>
            <w:rFonts w:ascii="宋体" w:eastAsia="宋体" w:hAnsi="宋体" w:cs="宋体"/>
            <w:kern w:val="0"/>
            <w:sz w:val="18"/>
            <w:szCs w:val="18"/>
          </w:rPr>
          <w:t>杨妍. 自媒体时代政府如何应对</w:t>
        </w:r>
        <w:proofErr w:type="gramStart"/>
        <w:r w:rsidR="008857BA" w:rsidRPr="00552B3C">
          <w:rPr>
            <w:rFonts w:ascii="宋体" w:eastAsia="宋体" w:hAnsi="宋体" w:cs="宋体"/>
            <w:kern w:val="0"/>
            <w:sz w:val="18"/>
            <w:szCs w:val="18"/>
          </w:rPr>
          <w:t>微博传播</w:t>
        </w:r>
        <w:proofErr w:type="gramEnd"/>
        <w:r w:rsidR="008857BA" w:rsidRPr="00552B3C">
          <w:rPr>
            <w:rFonts w:ascii="宋体" w:eastAsia="宋体" w:hAnsi="宋体" w:cs="宋体"/>
            <w:kern w:val="0"/>
            <w:sz w:val="18"/>
            <w:szCs w:val="18"/>
          </w:rPr>
          <w:t>中的“塔西</w:t>
        </w:r>
        <w:proofErr w:type="gramStart"/>
        <w:r w:rsidR="008857BA" w:rsidRPr="00552B3C">
          <w:rPr>
            <w:rFonts w:ascii="宋体" w:eastAsia="宋体" w:hAnsi="宋体" w:cs="宋体"/>
            <w:kern w:val="0"/>
            <w:sz w:val="18"/>
            <w:szCs w:val="18"/>
          </w:rPr>
          <w:t>佗</w:t>
        </w:r>
        <w:proofErr w:type="gramEnd"/>
        <w:r w:rsidR="008857BA" w:rsidRPr="00552B3C">
          <w:rPr>
            <w:rFonts w:ascii="宋体" w:eastAsia="宋体" w:hAnsi="宋体" w:cs="宋体"/>
            <w:kern w:val="0"/>
            <w:sz w:val="18"/>
            <w:szCs w:val="18"/>
          </w:rPr>
          <w:t>陷阱”[J]. 中国行政管理, 2012(5).</w:t>
        </w:r>
      </w:ins>
    </w:p>
    <w:p w14:paraId="34B4AA45" w14:textId="77777777" w:rsidR="00186214" w:rsidRPr="00186214" w:rsidRDefault="00186214" w:rsidP="008857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rPrChange w:id="220" w:author="Zhang Jincheng" w:date="2019-03-17T21:45:00Z">
            <w:rPr>
              <w:rFonts w:ascii="Adobe 仿宋 Std R" w:eastAsia="Adobe 仿宋 Std R" w:hAnsi="Adobe 仿宋 Std R" w:hint="eastAsia"/>
            </w:rPr>
          </w:rPrChange>
        </w:rPr>
        <w:pPrChange w:id="221" w:author="Zhang Jincheng" w:date="2019-03-17T21:45:00Z">
          <w:pPr/>
        </w:pPrChange>
      </w:pPr>
      <w:ins w:id="222" w:author="Zhang Jincheng" w:date="2019-03-17T21:47:00Z">
        <w:r w:rsidRPr="00186214">
          <w:rPr>
            <w:rFonts w:ascii="Adobe 仿宋 Std R" w:eastAsia="Adobe 仿宋 Std R" w:hAnsi="Adobe 仿宋 Std R" w:hint="eastAsia"/>
            <w:szCs w:val="21"/>
            <w:rPrChange w:id="223" w:author="Zhang Jincheng" w:date="2019-03-17T21:47:00Z">
              <w:rPr>
                <w:rFonts w:hint="eastAsia"/>
              </w:rPr>
            </w:rPrChange>
          </w:rPr>
          <w:t>[</w:t>
        </w:r>
        <w:r w:rsidRPr="00186214">
          <w:rPr>
            <w:rFonts w:ascii="Adobe 仿宋 Std R" w:eastAsia="Adobe 仿宋 Std R" w:hAnsi="Adobe 仿宋 Std R"/>
            <w:szCs w:val="21"/>
            <w:rPrChange w:id="224" w:author="Zhang Jincheng" w:date="2019-03-17T21:47:00Z">
              <w:rPr/>
            </w:rPrChange>
          </w:rPr>
          <w:t>6]</w:t>
        </w:r>
        <w:r w:rsidRPr="00186214">
          <w:t xml:space="preserve"> </w:t>
        </w:r>
      </w:ins>
      <w:proofErr w:type="gramStart"/>
      <w:ins w:id="225" w:author="Zhang Jincheng" w:date="2019-03-17T23:30:00Z">
        <w:r w:rsidR="008857BA" w:rsidRPr="00552B3C">
          <w:rPr>
            <w:rFonts w:ascii="宋体" w:eastAsia="宋体" w:hAnsi="宋体" w:cs="宋体"/>
            <w:kern w:val="0"/>
            <w:sz w:val="18"/>
            <w:szCs w:val="18"/>
          </w:rPr>
          <w:t>王雪娇</w:t>
        </w:r>
        <w:proofErr w:type="gramEnd"/>
        <w:r w:rsidR="008857BA" w:rsidRPr="00552B3C">
          <w:rPr>
            <w:rFonts w:ascii="宋体" w:eastAsia="宋体" w:hAnsi="宋体" w:cs="宋体"/>
            <w:kern w:val="0"/>
            <w:sz w:val="18"/>
            <w:szCs w:val="18"/>
          </w:rPr>
          <w:t>. 对媒介重塑公信力的对策及意义的探究[J]. 文学教育：中, 2013(1):33-34.</w:t>
        </w:r>
      </w:ins>
    </w:p>
    <w:sectPr w:rsidR="00186214" w:rsidRPr="00186214" w:rsidSect="00FD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57923" w14:textId="77777777" w:rsidR="0014676F" w:rsidRDefault="0014676F" w:rsidP="00A32AE0">
      <w:r>
        <w:separator/>
      </w:r>
    </w:p>
  </w:endnote>
  <w:endnote w:type="continuationSeparator" w:id="0">
    <w:p w14:paraId="508EC8E4" w14:textId="77777777" w:rsidR="0014676F" w:rsidRDefault="0014676F" w:rsidP="00A32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9F1AD" w14:textId="77777777" w:rsidR="0014676F" w:rsidRDefault="0014676F" w:rsidP="00A32AE0">
      <w:r>
        <w:separator/>
      </w:r>
    </w:p>
  </w:footnote>
  <w:footnote w:type="continuationSeparator" w:id="0">
    <w:p w14:paraId="6E6A717E" w14:textId="77777777" w:rsidR="0014676F" w:rsidRDefault="0014676F" w:rsidP="00A32AE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ang Jincheng">
    <w15:presenceInfo w15:providerId="Windows Live" w15:userId="08cad32a4ed9d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A0D"/>
    <w:rsid w:val="00097B56"/>
    <w:rsid w:val="00097F24"/>
    <w:rsid w:val="0014676F"/>
    <w:rsid w:val="00186214"/>
    <w:rsid w:val="0023330B"/>
    <w:rsid w:val="00257ED9"/>
    <w:rsid w:val="002D56D1"/>
    <w:rsid w:val="002F454A"/>
    <w:rsid w:val="003C7245"/>
    <w:rsid w:val="0042531D"/>
    <w:rsid w:val="004455AB"/>
    <w:rsid w:val="005B3B95"/>
    <w:rsid w:val="005F423B"/>
    <w:rsid w:val="00661A81"/>
    <w:rsid w:val="0068791C"/>
    <w:rsid w:val="008104ED"/>
    <w:rsid w:val="00823C28"/>
    <w:rsid w:val="008857BA"/>
    <w:rsid w:val="009245DB"/>
    <w:rsid w:val="00A071A5"/>
    <w:rsid w:val="00A22567"/>
    <w:rsid w:val="00A32AE0"/>
    <w:rsid w:val="00AD4A0D"/>
    <w:rsid w:val="00B17844"/>
    <w:rsid w:val="00B46F49"/>
    <w:rsid w:val="00B90ED6"/>
    <w:rsid w:val="00C914C3"/>
    <w:rsid w:val="00D673D8"/>
    <w:rsid w:val="00D76F87"/>
    <w:rsid w:val="00DB3E9B"/>
    <w:rsid w:val="00DD03C1"/>
    <w:rsid w:val="00E657C7"/>
    <w:rsid w:val="00EF6664"/>
    <w:rsid w:val="00F046F9"/>
    <w:rsid w:val="00F82328"/>
    <w:rsid w:val="00F86308"/>
    <w:rsid w:val="00FB115F"/>
    <w:rsid w:val="00FB337F"/>
    <w:rsid w:val="00FC3CED"/>
    <w:rsid w:val="00FD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4CD34"/>
  <w15:docId w15:val="{DD3984CF-4CE9-4FEF-B02E-31438B6A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10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A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2A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2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2AE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2AE0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FC3CE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FC3CE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FC3CED"/>
  </w:style>
  <w:style w:type="paragraph" w:styleId="aa">
    <w:name w:val="annotation subject"/>
    <w:basedOn w:val="a8"/>
    <w:next w:val="a8"/>
    <w:link w:val="ab"/>
    <w:uiPriority w:val="99"/>
    <w:semiHidden/>
    <w:unhideWhenUsed/>
    <w:rsid w:val="00FC3CE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C3CE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FC3CE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C3C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Jincheng</dc:creator>
  <cp:keywords/>
  <dc:description/>
  <cp:lastModifiedBy>Zhang Jincheng</cp:lastModifiedBy>
  <cp:revision>12</cp:revision>
  <dcterms:created xsi:type="dcterms:W3CDTF">2019-03-03T03:52:00Z</dcterms:created>
  <dcterms:modified xsi:type="dcterms:W3CDTF">2019-03-17T15:34:00Z</dcterms:modified>
</cp:coreProperties>
</file>